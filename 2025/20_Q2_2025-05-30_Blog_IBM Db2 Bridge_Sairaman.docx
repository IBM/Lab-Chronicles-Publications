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16sdtfl w16du wp14">
  <w:body>
    <w:p w:rsidRPr="00F14CA8" w:rsidR="00F14CA8" w:rsidP="00F14CA8" w:rsidRDefault="00F14CA8" w14:paraId="4E2D8F17" w14:textId="5B276C3D">
      <w:pPr>
        <w:rPr>
          <w:rFonts w:ascii="Calibri" w:hAnsi="Calibri" w:cs="Calibri"/>
          <w:b/>
          <w:bCs/>
          <w:sz w:val="32"/>
          <w:szCs w:val="32"/>
        </w:rPr>
      </w:pPr>
      <w:r w:rsidRPr="00F14CA8">
        <w:rPr>
          <w:rFonts w:ascii="Calibri" w:hAnsi="Calibri" w:cs="Calibri"/>
          <w:b/>
          <w:bCs/>
          <w:sz w:val="32"/>
          <w:szCs w:val="32"/>
        </w:rPr>
        <w:t>IBM Db2 Bridge: Accelerating Enterprise Data Migration to Power10 Cloud Rack</w:t>
      </w:r>
    </w:p>
    <w:p w:rsidR="67C4C098" w:rsidP="128F29F1" w:rsidRDefault="67C4C098" w14:paraId="14C3F39F" w14:textId="46CE78A6">
      <w:pPr>
        <w:rPr>
          <w:rFonts w:ascii="Calibri" w:hAnsi="Calibri" w:cs="Calibri"/>
          <w:noProof/>
          <w:lang w:val="en-CA"/>
        </w:rPr>
      </w:pPr>
      <w:r w:rsidRPr="128F29F1" w:rsidR="128F29F1">
        <w:rPr>
          <w:rFonts w:ascii="Calibri" w:hAnsi="Calibri" w:cs="Calibri"/>
          <w:b w:val="1"/>
          <w:bCs w:val="1"/>
          <w:sz w:val="28"/>
          <w:szCs w:val="28"/>
          <w:lang w:val="en-CA"/>
        </w:rPr>
        <w:t xml:space="preserve">By: </w:t>
      </w:r>
      <w:r w:rsidRPr="128F29F1" w:rsidR="128F29F1">
        <w:rPr>
          <w:rFonts w:ascii="Calibri" w:hAnsi="Calibri" w:cs="Calibri"/>
          <w:b w:val="1"/>
          <w:bCs w:val="1"/>
          <w:noProof/>
          <w:sz w:val="28"/>
          <w:szCs w:val="28"/>
        </w:rPr>
        <w:t>Sairaman K and Nandhinee Dhevi Ramachandran</w:t>
      </w:r>
    </w:p>
    <w:p w:rsidR="128F29F1" w:rsidP="128F29F1" w:rsidRDefault="128F29F1" w14:paraId="197DCD54" w14:textId="6AC1A830">
      <w:pPr>
        <w:rPr>
          <w:rFonts w:ascii="Calibri" w:hAnsi="Calibri" w:cs="Calibri"/>
          <w:b w:val="1"/>
          <w:bCs w:val="1"/>
          <w:sz w:val="28"/>
          <w:szCs w:val="28"/>
          <w:lang w:val="en-CA"/>
        </w:rPr>
      </w:pPr>
    </w:p>
    <w:p w:rsidRPr="0096758C" w:rsidR="0002778E" w:rsidRDefault="003B399F" w14:paraId="0485A8E5" w14:textId="44262AEC">
      <w:pPr>
        <w:rPr>
          <w:rFonts w:ascii="Calibri" w:hAnsi="Calibri" w:cs="Calibri"/>
          <w:b/>
          <w:bCs/>
          <w:sz w:val="28"/>
          <w:szCs w:val="28"/>
          <w:lang w:val="en-CA"/>
        </w:rPr>
      </w:pPr>
      <w:r w:rsidRPr="0096758C">
        <w:rPr>
          <w:rFonts w:ascii="Calibri" w:hAnsi="Calibri" w:cs="Calibri"/>
          <w:b/>
          <w:bCs/>
          <w:sz w:val="28"/>
          <w:szCs w:val="28"/>
          <w:lang w:val="en-CA"/>
        </w:rPr>
        <w:t>Introduction:</w:t>
      </w:r>
    </w:p>
    <w:p w:rsidR="002251D0" w:rsidP="00480BE0" w:rsidRDefault="002251D0" w14:paraId="060D3AE7" w14:textId="0F3A76EB">
      <w:pPr>
        <w:rPr>
          <w:rFonts w:ascii="Calibri" w:hAnsi="Calibri" w:cs="Calibri"/>
        </w:rPr>
      </w:pPr>
      <w:r w:rsidRPr="128F29F1" w:rsidR="128F29F1">
        <w:rPr>
          <w:rFonts w:ascii="Calibri" w:hAnsi="Calibri" w:cs="Calibri"/>
        </w:rPr>
        <w:t>IBM Db2 Bridge is a data movement tool designed to support a wide range of enterprise use cases, including infrastructure modernization, database workload migration, system consolidation, and cloud-native application development. It provides a unified solution for managing data transfers across diverse environments.</w:t>
      </w:r>
    </w:p>
    <w:p w:rsidR="128F29F1" w:rsidP="128F29F1" w:rsidRDefault="128F29F1" w14:paraId="3D355423" w14:textId="4FA746FC">
      <w:pPr>
        <w:rPr>
          <w:rFonts w:ascii="Calibri" w:hAnsi="Calibri" w:eastAsia="Calibri" w:cs="Calibri"/>
          <w:b w:val="0"/>
          <w:bCs w:val="0"/>
          <w:i w:val="0"/>
          <w:iCs w:val="0"/>
          <w:caps w:val="0"/>
          <w:smallCaps w:val="0"/>
          <w:strike w:val="0"/>
          <w:dstrike w:val="0"/>
          <w:noProof w:val="0"/>
          <w:color w:val="auto"/>
          <w:sz w:val="24"/>
          <w:szCs w:val="24"/>
          <w:u w:val="none"/>
          <w:lang w:val="en-IN"/>
        </w:rPr>
      </w:pP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 xml:space="preserve">This post introduces IBM Db2 Bridge and explains how it </w:t>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facilitates</w:t>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 xml:space="preserve"> a seamless and efficient migration from IBM Integrated Analytics System (IIAS) to IBM’s Power10 Private Cloud Rack (P10 PCR). It outlines how the tool supports the entire transition—from </w:t>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initial</w:t>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 xml:space="preserve"> planning through to execution.</w:t>
      </w:r>
    </w:p>
    <w:p w:rsidR="128F29F1" w:rsidP="128F29F1" w:rsidRDefault="128F29F1" w14:paraId="6860DA0D" w14:textId="37311CED">
      <w:pPr>
        <w:rPr>
          <w:rFonts w:ascii="Calibri" w:hAnsi="Calibri" w:eastAsia="Calibri" w:cs="Calibri"/>
          <w:b w:val="0"/>
          <w:bCs w:val="0"/>
          <w:i w:val="0"/>
          <w:iCs w:val="0"/>
          <w:caps w:val="0"/>
          <w:smallCaps w:val="0"/>
          <w:strike w:val="0"/>
          <w:dstrike w:val="0"/>
          <w:noProof w:val="0"/>
          <w:color w:val="auto"/>
          <w:sz w:val="24"/>
          <w:szCs w:val="24"/>
          <w:u w:val="none"/>
          <w:lang w:val="en-IN"/>
        </w:rPr>
      </w:pPr>
    </w:p>
    <w:p w:rsidRPr="0096758C" w:rsidR="00023EF5" w:rsidP="00480BE0" w:rsidRDefault="00023EF5" w14:paraId="7F0BA3A3" w14:textId="7749D20D">
      <w:pPr>
        <w:rPr>
          <w:rFonts w:ascii="Calibri" w:hAnsi="Calibri" w:cs="Calibri"/>
          <w:b/>
          <w:bCs/>
          <w:sz w:val="28"/>
          <w:szCs w:val="28"/>
        </w:rPr>
      </w:pPr>
      <w:r w:rsidRPr="128F29F1" w:rsidR="128F29F1">
        <w:rPr>
          <w:rFonts w:ascii="Calibri" w:hAnsi="Calibri" w:cs="Calibri"/>
          <w:b w:val="1"/>
          <w:bCs w:val="1"/>
          <w:sz w:val="28"/>
          <w:szCs w:val="28"/>
        </w:rPr>
        <w:t>What is IBM Db2 Bridge?</w:t>
      </w:r>
    </w:p>
    <w:p w:rsidR="00075A6C" w:rsidP="128F29F1" w:rsidRDefault="00075A6C" w14:paraId="02F4CF76" w14:textId="0AFF5BA2">
      <w:pPr>
        <w:rPr>
          <w:rFonts w:ascii="Calibri" w:hAnsi="Calibri" w:eastAsia="Calibri" w:cs="Calibri"/>
          <w:b w:val="0"/>
          <w:bCs w:val="0"/>
          <w:i w:val="0"/>
          <w:iCs w:val="0"/>
          <w:caps w:val="0"/>
          <w:smallCaps w:val="0"/>
          <w:strike w:val="0"/>
          <w:dstrike w:val="0"/>
          <w:noProof w:val="0"/>
          <w:color w:val="auto"/>
          <w:sz w:val="24"/>
          <w:szCs w:val="24"/>
          <w:u w:val="none"/>
          <w:lang w:val="en-IN"/>
        </w:rPr>
      </w:pP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 xml:space="preserve">IBM Db2 Bridge is a data movement tool designed to support a wide range of migration and data transfer scenarios </w:t>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encountered</w:t>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 xml:space="preserve"> in enterprise environments. It can be used in any context where an ODBC connection is available. The tool is built to accommodate changes in operating systems, hardware architectures, and deployment topologies that often occur during system upgrades.</w:t>
      </w:r>
    </w:p>
    <w:p w:rsidR="00023EF5" w:rsidP="00480BE0" w:rsidRDefault="00075A6C" w14:paraId="2097F88E" w14:textId="72AA1BAE">
      <w:pPr>
        <w:rPr>
          <w:rFonts w:ascii="Calibri" w:hAnsi="Calibri" w:cs="Calibri"/>
        </w:rPr>
      </w:pPr>
      <w:r w:rsidRPr="128F29F1" w:rsidR="128F29F1">
        <w:rPr>
          <w:rFonts w:ascii="Calibri" w:hAnsi="Calibri" w:cs="Calibri"/>
        </w:rPr>
        <w:t>IBM Db2 Bridge employs various methods to enable users to switch between different Db2 instances with minimal effort.</w:t>
      </w:r>
      <w:r w:rsidRPr="128F29F1" w:rsidR="128F29F1">
        <w:rPr>
          <w:rFonts w:ascii="Calibri" w:hAnsi="Calibri" w:cs="Calibri"/>
        </w:rPr>
        <w:t xml:space="preserve"> </w:t>
      </w:r>
    </w:p>
    <w:p w:rsidR="00D1717F" w:rsidP="00480BE0" w:rsidRDefault="00D1717F" w14:paraId="2A85048E" w14:textId="77777777">
      <w:pPr>
        <w:rPr>
          <w:rFonts w:ascii="Calibri" w:hAnsi="Calibri" w:cs="Calibri"/>
        </w:rPr>
      </w:pPr>
    </w:p>
    <w:p w:rsidRPr="00D1717F" w:rsidR="00D1717F" w:rsidP="00D1717F" w:rsidRDefault="00D1717F" w14:paraId="426037DA" w14:textId="19B7B253">
      <w:pPr>
        <w:rPr>
          <w:rFonts w:ascii="Calibri" w:hAnsi="Calibri" w:cs="Calibri"/>
          <w:sz w:val="28"/>
          <w:szCs w:val="28"/>
        </w:rPr>
      </w:pPr>
      <w:r w:rsidRPr="00D1717F">
        <w:rPr>
          <w:rFonts w:ascii="Calibri" w:hAnsi="Calibri" w:cs="Calibri"/>
          <w:b/>
          <w:bCs/>
          <w:sz w:val="28"/>
          <w:szCs w:val="28"/>
        </w:rPr>
        <w:t>Key features of IBM Db2 Bridge</w:t>
      </w:r>
      <w:r w:rsidRPr="00D1717F">
        <w:rPr>
          <w:rFonts w:ascii="Calibri" w:hAnsi="Calibri" w:cs="Calibri"/>
          <w:sz w:val="28"/>
          <w:szCs w:val="28"/>
        </w:rPr>
        <w:t>:</w:t>
      </w:r>
    </w:p>
    <w:p w:rsidRPr="00D1717F" w:rsidR="00D1717F" w:rsidP="00D1717F" w:rsidRDefault="00D1717F" w14:paraId="7F34125F" w14:textId="77777777">
      <w:pPr>
        <w:numPr>
          <w:ilvl w:val="0"/>
          <w:numId w:val="2"/>
        </w:numPr>
        <w:rPr>
          <w:rFonts w:ascii="Calibri" w:hAnsi="Calibri" w:cs="Calibri"/>
        </w:rPr>
      </w:pPr>
      <w:r>
        <w:rPr>
          <w:rFonts w:ascii="Calibri" w:hAnsi="Calibri" w:cs="Calibri"/>
          <w:b/>
          <w:bCs/>
        </w:rPr>
        <w:t>Platform</w:t>
      </w:r>
      <w:r w:rsidRPr="00D1717F">
        <w:rPr>
          <w:rFonts w:ascii="Calibri" w:hAnsi="Calibri" w:cs="Calibri"/>
          <w:b/>
          <w:bCs/>
        </w:rPr>
        <w:t xml:space="preserve"> agnostic</w:t>
      </w:r>
      <w:r w:rsidRPr="00D1717F">
        <w:rPr>
          <w:rFonts w:ascii="Calibri" w:hAnsi="Calibri" w:cs="Calibri"/>
        </w:rPr>
        <w:t xml:space="preserve"> </w:t>
      </w:r>
      <w:r>
        <w:rPr>
          <w:rFonts w:ascii="Calibri" w:hAnsi="Calibri" w:cs="Calibri"/>
        </w:rPr>
        <w:t>b</w:t>
      </w:r>
      <w:r w:rsidRPr="00D1717F">
        <w:rPr>
          <w:rFonts w:ascii="Calibri" w:hAnsi="Calibri" w:cs="Calibri"/>
        </w:rPr>
        <w:t>y utilizing ODBC connectivity, IBM Db2 Bridge connects directly to source and target systems and is not impacted by operating system differences such as endianness</w:t>
      </w:r>
      <w:r>
        <w:rPr>
          <w:rFonts w:ascii="Calibri" w:hAnsi="Calibri" w:cs="Calibri"/>
        </w:rPr>
        <w:t xml:space="preserve"> and Topological difference of the databases</w:t>
      </w:r>
      <w:r w:rsidRPr="00D1717F">
        <w:rPr>
          <w:rFonts w:ascii="Calibri" w:hAnsi="Calibri" w:cs="Calibri"/>
        </w:rPr>
        <w:t>.</w:t>
      </w:r>
    </w:p>
    <w:p w:rsidRPr="00D1717F" w:rsidR="00D1717F" w:rsidP="00D1717F" w:rsidRDefault="00D1717F" w14:paraId="004B8C40" w14:textId="3B27DBDE">
      <w:pPr>
        <w:numPr>
          <w:ilvl w:val="0"/>
          <w:numId w:val="2"/>
        </w:numPr>
        <w:rPr>
          <w:rFonts w:ascii="Calibri" w:hAnsi="Calibri" w:cs="Calibri"/>
        </w:rPr>
      </w:pPr>
      <w:r w:rsidRPr="00D1717F">
        <w:rPr>
          <w:rFonts w:ascii="Calibri" w:hAnsi="Calibri" w:cs="Calibri"/>
          <w:b/>
          <w:bCs/>
        </w:rPr>
        <w:t>Preserves the integrity of data by analysing dependencies</w:t>
      </w:r>
      <w:r w:rsidRPr="00D1717F">
        <w:rPr>
          <w:rFonts w:ascii="Calibri" w:hAnsi="Calibri" w:cs="Calibri"/>
        </w:rPr>
        <w:t>. From a source system, the user can select an entire database, or a subset of objects</w:t>
      </w:r>
      <w:r>
        <w:rPr>
          <w:rFonts w:ascii="Calibri" w:hAnsi="Calibri" w:cs="Calibri"/>
        </w:rPr>
        <w:t xml:space="preserve"> and Db2 Bridge manages the movement of all the objects and the dependency required to move the user selected object</w:t>
      </w:r>
    </w:p>
    <w:p w:rsidRPr="00D1717F" w:rsidR="00D1717F" w:rsidP="00D1717F" w:rsidRDefault="00D1717F" w14:paraId="60AFE336" w14:textId="77777777">
      <w:pPr>
        <w:numPr>
          <w:ilvl w:val="0"/>
          <w:numId w:val="2"/>
        </w:numPr>
        <w:rPr>
          <w:rFonts w:ascii="Calibri" w:hAnsi="Calibri" w:cs="Calibri"/>
        </w:rPr>
      </w:pPr>
      <w:r w:rsidRPr="00D1717F">
        <w:rPr>
          <w:rFonts w:ascii="Calibri" w:hAnsi="Calibri" w:cs="Calibri"/>
          <w:b/>
          <w:bCs/>
        </w:rPr>
        <w:t>Supports Db2-based deployments</w:t>
      </w:r>
      <w:r w:rsidRPr="00D1717F">
        <w:rPr>
          <w:rFonts w:ascii="Calibri" w:hAnsi="Calibri" w:cs="Calibri"/>
        </w:rPr>
        <w:t>. IBM Db2 Bridge supports various transactional and analytical workloads and deployment types on premises or on cloud. Note: IBM Integrated Analytics System (IIAS) is supported as a source system only.</w:t>
      </w:r>
    </w:p>
    <w:p w:rsidRPr="00D1717F" w:rsidR="00D1717F" w:rsidP="00D1717F" w:rsidRDefault="00075A6C" w14:paraId="56AC7D5C" w14:textId="40F84F45">
      <w:pPr>
        <w:numPr>
          <w:ilvl w:val="0"/>
          <w:numId w:val="2"/>
        </w:numPr>
        <w:rPr>
          <w:rFonts w:ascii="Calibri" w:hAnsi="Calibri" w:cs="Calibri"/>
        </w:rPr>
      </w:pPr>
      <w:r w:rsidRPr="00075A6C">
        <w:rPr>
          <w:rFonts w:ascii="Calibri" w:hAnsi="Calibri" w:cs="Calibri"/>
        </w:rPr>
        <w:lastRenderedPageBreak/>
        <w:t>The interface includes both graphical and command-line options that support tasks such as defining the source and target, selecting objects from the source system, running the migration job, and viewing the results.</w:t>
      </w:r>
      <w:r w:rsidRPr="67C4C098" w:rsidR="67C4C098">
        <w:rPr>
          <w:rFonts w:ascii="Calibri" w:hAnsi="Calibri" w:cs="Calibri"/>
        </w:rPr>
        <w:t xml:space="preserve"> </w:t>
      </w:r>
    </w:p>
    <w:p w:rsidRPr="0096758C" w:rsidR="006A4E7C" w:rsidP="128F29F1" w:rsidRDefault="00080130" w14:paraId="0216835A" w14:textId="76A06868">
      <w:pPr>
        <w:pStyle w:val="Normal"/>
        <w:rPr>
          <w:rFonts w:ascii="Calibri" w:hAnsi="Calibri" w:cs="Calibri"/>
          <w:b w:val="1"/>
          <w:bCs w:val="1"/>
          <w:sz w:val="28"/>
          <w:szCs w:val="28"/>
        </w:rPr>
      </w:pPr>
      <w:r w:rsidRPr="128F29F1" w:rsidR="128F29F1">
        <w:rPr>
          <w:rFonts w:ascii="Calibri" w:hAnsi="Calibri" w:cs="Calibri"/>
          <w:b w:val="1"/>
          <w:bCs w:val="1"/>
          <w:sz w:val="28"/>
          <w:szCs w:val="28"/>
        </w:rPr>
        <w:t>Architecture of IBM Db2 Bridge:</w:t>
      </w:r>
    </w:p>
    <w:p w:rsidR="00075A6C" w:rsidP="00480BE0" w:rsidRDefault="00075A6C" w14:paraId="4DFB2363" w14:textId="21166DA8">
      <w:pPr>
        <w:rPr>
          <w:rFonts w:ascii="Calibri" w:hAnsi="Calibri" w:cs="Calibri"/>
        </w:rPr>
      </w:pPr>
      <w:r w:rsidRPr="128F29F1" w:rsidR="128F29F1">
        <w:rPr>
          <w:rFonts w:ascii="Calibri" w:hAnsi="Calibri" w:cs="Calibri"/>
        </w:rPr>
        <w:t xml:space="preserve">IBM Db2 Bridge provides both a graphical user interface and a command-line interface for performing data movement tasks. It uses ODBC connectivity and Db2 </w:t>
      </w:r>
      <w:r w:rsidRPr="128F29F1" w:rsidR="128F29F1">
        <w:rPr>
          <w:rFonts w:ascii="Calibri" w:hAnsi="Calibri" w:cs="Calibri"/>
        </w:rPr>
        <w:t>Catalog</w:t>
      </w:r>
      <w:r w:rsidRPr="128F29F1" w:rsidR="128F29F1">
        <w:rPr>
          <w:rFonts w:ascii="Calibri" w:hAnsi="Calibri" w:cs="Calibri"/>
        </w:rPr>
        <w:t xml:space="preserve"> functionality to support various migration and data transfer scenarios</w:t>
      </w:r>
      <w:r w:rsidRPr="128F29F1" w:rsidR="128F29F1">
        <w:rPr>
          <w:rFonts w:ascii="Calibri" w:hAnsi="Calibri" w:cs="Calibri"/>
        </w:rPr>
        <w:t xml:space="preserve">. </w:t>
      </w:r>
      <w:r w:rsidRPr="128F29F1" w:rsidR="128F29F1">
        <w:rPr>
          <w:rFonts w:ascii="Calibri" w:hAnsi="Calibri" w:cs="Calibri"/>
        </w:rPr>
        <w:t xml:space="preserve"> </w:t>
      </w:r>
    </w:p>
    <w:p w:rsidRPr="006056AC" w:rsidR="00216F06" w:rsidP="006056AC" w:rsidRDefault="00216F06" w14:paraId="7A447EA4" w14:textId="234BD18B">
      <w:pPr>
        <w:rPr>
          <w:rFonts w:ascii="Calibri" w:hAnsi="Calibri" w:cs="Calibri"/>
        </w:rPr>
      </w:pPr>
      <w:r>
        <w:drawing>
          <wp:inline wp14:editId="5C5C1FBF" wp14:anchorId="6D168C6B">
            <wp:extent cx="5510586" cy="3251379"/>
            <wp:effectExtent l="0" t="0" r="0" b="6350"/>
            <wp:docPr id="603400689" name="Picture 2" title=""/>
            <wp:cNvGraphicFramePr>
              <a:graphicFrameLocks noChangeAspect="1"/>
            </wp:cNvGraphicFramePr>
            <a:graphic>
              <a:graphicData uri="http://schemas.openxmlformats.org/drawingml/2006/picture">
                <pic:pic>
                  <pic:nvPicPr>
                    <pic:cNvPr id="0" name="Picture 2"/>
                    <pic:cNvPicPr/>
                  </pic:nvPicPr>
                  <pic:blipFill>
                    <a:blip r:embed="Rd8cb39fb197c4e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0586" cy="3251379"/>
                    </a:xfrm>
                    <a:prstGeom prst="rect">
                      <a:avLst/>
                    </a:prstGeom>
                  </pic:spPr>
                </pic:pic>
              </a:graphicData>
            </a:graphic>
          </wp:inline>
        </w:drawing>
      </w:r>
    </w:p>
    <w:p w:rsidR="128F29F1" w:rsidP="128F29F1" w:rsidRDefault="128F29F1" w14:paraId="5CED6A6E" w14:textId="198FB44D">
      <w:pPr>
        <w:jc w:val="center"/>
        <w:rPr>
          <w:rFonts w:ascii="Calibri" w:hAnsi="Calibri" w:cs="Calibri"/>
          <w:i w:val="1"/>
          <w:iCs w:val="1"/>
        </w:rPr>
      </w:pPr>
      <w:r w:rsidRPr="128F29F1" w:rsidR="128F29F1">
        <w:rPr>
          <w:rFonts w:ascii="Calibri" w:hAnsi="Calibri" w:cs="Calibri"/>
          <w:b w:val="1"/>
          <w:bCs w:val="1"/>
          <w:i w:val="1"/>
          <w:iCs w:val="1"/>
        </w:rPr>
        <w:t xml:space="preserve">Figure 1: </w:t>
      </w:r>
      <w:r w:rsidRPr="128F29F1" w:rsidR="128F29F1">
        <w:rPr>
          <w:rFonts w:ascii="Calibri" w:hAnsi="Calibri" w:cs="Calibri"/>
          <w:i w:val="1"/>
          <w:iCs w:val="1"/>
        </w:rPr>
        <w:t>Db2 Bridge Graphical User Interface</w:t>
      </w:r>
    </w:p>
    <w:p w:rsidR="128F29F1" w:rsidP="128F29F1" w:rsidRDefault="128F29F1" w14:paraId="65014343" w14:textId="50F00DBF">
      <w:pPr>
        <w:rPr>
          <w:rFonts w:ascii="Calibri" w:hAnsi="Calibri" w:cs="Calibri"/>
        </w:rPr>
      </w:pPr>
    </w:p>
    <w:p w:rsidR="128F29F1" w:rsidP="128F29F1" w:rsidRDefault="128F29F1" w14:paraId="7C5FEECB" w14:textId="1F78650E">
      <w:pPr>
        <w:rPr>
          <w:rFonts w:ascii="Calibri" w:hAnsi="Calibri" w:cs="Calibri"/>
        </w:rPr>
      </w:pPr>
      <w:r w:rsidRPr="128F29F1" w:rsidR="128F29F1">
        <w:rPr>
          <w:rFonts w:ascii="Calibri" w:hAnsi="Calibri" w:cs="Calibri"/>
        </w:rPr>
        <w:t xml:space="preserve">Since data movement can take anywhere from a few minutes to several days for large databases, it is essential for Db2 Bridge to </w:t>
      </w:r>
      <w:r w:rsidRPr="128F29F1" w:rsidR="128F29F1">
        <w:rPr>
          <w:rFonts w:ascii="Calibri" w:hAnsi="Calibri" w:cs="Calibri"/>
        </w:rPr>
        <w:t>operate</w:t>
      </w:r>
      <w:r w:rsidRPr="128F29F1" w:rsidR="128F29F1">
        <w:rPr>
          <w:rFonts w:ascii="Calibri" w:hAnsi="Calibri" w:cs="Calibri"/>
        </w:rPr>
        <w:t xml:space="preserve"> using a client-server architecture. This allows users to run data movement tasks independently, without relying on external tools to manage connections and sessions.</w:t>
      </w:r>
    </w:p>
    <w:p w:rsidR="006D33CB" w:rsidP="00480BE0" w:rsidRDefault="006D33CB" w14:paraId="2D4BF33E" w14:textId="0E4A8D99">
      <w:pPr>
        <w:rPr>
          <w:rFonts w:ascii="Calibri" w:hAnsi="Calibri" w:cs="Calibri"/>
        </w:rPr>
      </w:pPr>
      <w:r w:rsidRPr="128F29F1" w:rsidR="128F29F1">
        <w:rPr>
          <w:rFonts w:ascii="Calibri" w:hAnsi="Calibri" w:cs="Calibri"/>
        </w:rPr>
        <w:t xml:space="preserve">Once a request is sent from db2bridge_client (CLI) or Web UI to the Db2 Bridge Server, Db2 Bridge does a lot of things in the backend to make the data movement smooth for the users including, but not limited to: </w:t>
      </w:r>
    </w:p>
    <w:p w:rsidR="006D33CB" w:rsidP="006D33CB" w:rsidRDefault="006D33CB" w14:paraId="064BB988" w14:textId="61EC02E3">
      <w:pPr>
        <w:pStyle w:val="ListParagraph"/>
        <w:numPr>
          <w:ilvl w:val="0"/>
          <w:numId w:val="2"/>
        </w:numPr>
        <w:rPr>
          <w:rFonts w:ascii="Calibri" w:hAnsi="Calibri" w:cs="Calibri"/>
        </w:rPr>
      </w:pPr>
      <w:r>
        <w:rPr>
          <w:rFonts w:ascii="Calibri" w:hAnsi="Calibri" w:cs="Calibri"/>
        </w:rPr>
        <w:t>V</w:t>
      </w:r>
      <w:r w:rsidRPr="006D33CB">
        <w:rPr>
          <w:rFonts w:ascii="Calibri" w:hAnsi="Calibri" w:cs="Calibri"/>
        </w:rPr>
        <w:t>erifying the existence of the objects provided by the users</w:t>
      </w:r>
      <w:r w:rsidR="00D60876">
        <w:rPr>
          <w:rFonts w:ascii="Calibri" w:hAnsi="Calibri" w:cs="Calibri"/>
        </w:rPr>
        <w:t xml:space="preserve"> and identifying their dependencies.</w:t>
      </w:r>
    </w:p>
    <w:p w:rsidR="006D33CB" w:rsidP="006D33CB" w:rsidRDefault="006D33CB" w14:paraId="7E4148BB" w14:textId="7B6F1AEA">
      <w:pPr>
        <w:pStyle w:val="ListParagraph"/>
        <w:numPr>
          <w:ilvl w:val="0"/>
          <w:numId w:val="2"/>
        </w:numPr>
        <w:rPr>
          <w:rFonts w:ascii="Calibri" w:hAnsi="Calibri" w:cs="Calibri"/>
        </w:rPr>
      </w:pPr>
      <w:r w:rsidRPr="128F29F1" w:rsidR="128F29F1">
        <w:rPr>
          <w:rFonts w:ascii="Calibri" w:hAnsi="Calibri" w:cs="Calibri"/>
        </w:rPr>
        <w:t>Running pre-checks to verify the configuration provided by the user can be run on the source and target databases.</w:t>
      </w:r>
    </w:p>
    <w:p w:rsidR="006D33CB" w:rsidP="006D33CB" w:rsidRDefault="006D33CB" w14:paraId="2886192C" w14:textId="26B248F5">
      <w:pPr>
        <w:pStyle w:val="ListParagraph"/>
        <w:numPr>
          <w:ilvl w:val="0"/>
          <w:numId w:val="2"/>
        </w:numPr>
        <w:rPr>
          <w:rFonts w:ascii="Calibri" w:hAnsi="Calibri" w:cs="Calibri"/>
        </w:rPr>
      </w:pPr>
      <w:r w:rsidRPr="128F29F1" w:rsidR="128F29F1">
        <w:rPr>
          <w:rFonts w:ascii="Calibri" w:hAnsi="Calibri" w:cs="Calibri"/>
        </w:rPr>
        <w:t>Determining</w:t>
      </w:r>
      <w:r w:rsidRPr="128F29F1" w:rsidR="128F29F1">
        <w:rPr>
          <w:rFonts w:ascii="Calibri" w:hAnsi="Calibri" w:cs="Calibri"/>
        </w:rPr>
        <w:t xml:space="preserve"> the strategies supported by the Source and target database for data movement. </w:t>
      </w:r>
    </w:p>
    <w:p w:rsidR="00D60876" w:rsidP="006D33CB" w:rsidRDefault="00D60876" w14:paraId="5611A0E3" w14:textId="5D248399">
      <w:pPr>
        <w:pStyle w:val="ListParagraph"/>
        <w:numPr>
          <w:ilvl w:val="0"/>
          <w:numId w:val="2"/>
        </w:numPr>
        <w:rPr>
          <w:rFonts w:ascii="Calibri" w:hAnsi="Calibri" w:cs="Calibri"/>
        </w:rPr>
      </w:pPr>
      <w:r w:rsidRPr="128F29F1" w:rsidR="128F29F1">
        <w:rPr>
          <w:rFonts w:ascii="Calibri" w:hAnsi="Calibri" w:cs="Calibri"/>
        </w:rPr>
        <w:t>Migrating objects at an individual level while keeping dependencies intact in the process.</w:t>
      </w:r>
    </w:p>
    <w:p w:rsidRPr="006D33CB" w:rsidR="006D33CB" w:rsidP="006D33CB" w:rsidRDefault="00D60876" w14:paraId="63ACF413" w14:textId="513007BE">
      <w:pPr>
        <w:pStyle w:val="ListParagraph"/>
        <w:numPr>
          <w:ilvl w:val="0"/>
          <w:numId w:val="2"/>
        </w:numPr>
        <w:rPr>
          <w:rFonts w:ascii="Calibri" w:hAnsi="Calibri" w:cs="Calibri"/>
        </w:rPr>
      </w:pPr>
      <w:r>
        <w:rPr>
          <w:rFonts w:ascii="Calibri" w:hAnsi="Calibri" w:cs="Calibri"/>
        </w:rPr>
        <w:lastRenderedPageBreak/>
        <w:t xml:space="preserve">Verifying the migration status by running some post checks and data validations if requested by the users. </w:t>
      </w:r>
    </w:p>
    <w:p w:rsidR="00080130" w:rsidP="00480BE0" w:rsidRDefault="00080130" w14:paraId="1C737683" w14:textId="77777777">
      <w:pPr>
        <w:rPr>
          <w:rFonts w:ascii="Calibri" w:hAnsi="Calibri" w:cs="Calibri"/>
          <w:b/>
          <w:bCs/>
        </w:rPr>
      </w:pPr>
    </w:p>
    <w:p w:rsidR="128F29F1" w:rsidP="128F29F1" w:rsidRDefault="128F29F1" w14:paraId="6F1AA459" w14:textId="462A1C64">
      <w:pPr>
        <w:pStyle w:val="Normal"/>
        <w:rPr>
          <w:rFonts w:ascii="Calibri" w:hAnsi="Calibri" w:cs="Calibri"/>
        </w:rPr>
      </w:pPr>
      <w:r w:rsidRPr="128F29F1" w:rsidR="128F29F1">
        <w:rPr>
          <w:rFonts w:ascii="Calibri" w:hAnsi="Calibri" w:cs="Calibri"/>
        </w:rPr>
        <w:t xml:space="preserve">Db2 Bridge supports various strategies for data unload and data load as part of Table movement. The strategy is selected efficiently by Db2 Bridge depending on the type of table, the column </w:t>
      </w:r>
      <w:r w:rsidRPr="128F29F1" w:rsidR="128F29F1">
        <w:rPr>
          <w:rFonts w:ascii="Calibri" w:hAnsi="Calibri" w:cs="Calibri"/>
        </w:rPr>
        <w:t>types</w:t>
      </w:r>
      <w:r w:rsidRPr="128F29F1" w:rsidR="128F29F1">
        <w:rPr>
          <w:rFonts w:ascii="Calibri" w:hAnsi="Calibri" w:cs="Calibri"/>
        </w:rPr>
        <w:t xml:space="preserve"> and other factors. The following three strategies exist with each strategy having its own advantage:</w:t>
      </w:r>
      <w:r>
        <w:br/>
      </w:r>
    </w:p>
    <w:p w:rsidR="00D60876" w:rsidP="128F29F1" w:rsidRDefault="00D60876" w14:paraId="66F8F980" w14:textId="77777777">
      <w:pPr>
        <w:pStyle w:val="ListParagraph"/>
        <w:numPr>
          <w:ilvl w:val="0"/>
          <w:numId w:val="2"/>
        </w:numPr>
        <w:rPr>
          <w:rFonts w:ascii="Calibri" w:hAnsi="Calibri" w:cs="Calibri"/>
          <w:b w:val="1"/>
          <w:bCs w:val="1"/>
        </w:rPr>
      </w:pPr>
      <w:r w:rsidRPr="128F29F1" w:rsidR="128F29F1">
        <w:rPr>
          <w:rFonts w:ascii="Calibri" w:hAnsi="Calibri" w:cs="Calibri"/>
          <w:b w:val="1"/>
          <w:bCs w:val="1"/>
        </w:rPr>
        <w:t xml:space="preserve">External Table strategy </w:t>
      </w:r>
    </w:p>
    <w:p w:rsidR="128F29F1" w:rsidP="128F29F1" w:rsidRDefault="128F29F1" w14:paraId="72EE14F1" w14:textId="273E086E">
      <w:pPr>
        <w:pStyle w:val="ListParagraph"/>
        <w:numPr>
          <w:ilvl w:val="1"/>
          <w:numId w:val="2"/>
        </w:numPr>
        <w:rPr>
          <w:rFonts w:ascii="Calibri" w:hAnsi="Calibri" w:eastAsia="Calibri" w:cs="Calibri"/>
          <w:b w:val="0"/>
          <w:bCs w:val="0"/>
          <w:i w:val="0"/>
          <w:iCs w:val="0"/>
          <w:caps w:val="0"/>
          <w:smallCaps w:val="0"/>
          <w:strike w:val="0"/>
          <w:dstrike w:val="0"/>
          <w:noProof w:val="0"/>
          <w:color w:val="auto"/>
          <w:sz w:val="24"/>
          <w:szCs w:val="24"/>
          <w:u w:val="none"/>
          <w:lang w:val="en-IN"/>
        </w:rPr>
      </w:pP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This is the default strategy used by Db2 Bridge, as internal evaluations have shown it to be the most effective in typical scenarios.</w:t>
      </w:r>
    </w:p>
    <w:p w:rsidR="67C4C098" w:rsidP="128F29F1" w:rsidRDefault="67C4C098" w14:paraId="33947848" w14:textId="011BC9B4">
      <w:pPr>
        <w:pStyle w:val="ListParagraph"/>
        <w:numPr>
          <w:ilvl w:val="1"/>
          <w:numId w:val="2"/>
        </w:numPr>
        <w:ind/>
        <w:rPr>
          <w:rFonts w:ascii="Calibri" w:hAnsi="Calibri" w:cs="Calibri"/>
        </w:rPr>
      </w:pPr>
      <w:r w:rsidRPr="128F29F1" w:rsidR="128F29F1">
        <w:rPr>
          <w:rFonts w:ascii="Calibri" w:hAnsi="Calibri" w:cs="Calibri"/>
        </w:rPr>
        <w:t xml:space="preserve">This Strategy will be used in all table types except for typed tables, or if the table has a BLOB/CLOB/XML Columns. </w:t>
      </w:r>
    </w:p>
    <w:p w:rsidR="67C4C098" w:rsidP="128F29F1" w:rsidRDefault="67C4C098" w14:paraId="0FE3B76C" w14:textId="380ACF03">
      <w:pPr>
        <w:pStyle w:val="ListParagraph"/>
        <w:numPr>
          <w:ilvl w:val="1"/>
          <w:numId w:val="2"/>
        </w:numPr>
        <w:ind/>
        <w:rPr>
          <w:rFonts w:ascii="Calibri" w:hAnsi="Calibri" w:cs="Calibri"/>
        </w:rPr>
      </w:pPr>
      <w:r w:rsidRPr="128F29F1" w:rsidR="128F29F1">
        <w:rPr>
          <w:rFonts w:ascii="Calibri" w:hAnsi="Calibri" w:cs="Calibri"/>
        </w:rPr>
        <w:t xml:space="preserve">This Strategy has also been </w:t>
      </w:r>
      <w:r w:rsidRPr="128F29F1" w:rsidR="128F29F1">
        <w:rPr>
          <w:rFonts w:ascii="Calibri" w:hAnsi="Calibri" w:cs="Calibri"/>
        </w:rPr>
        <w:t>optimized</w:t>
      </w:r>
      <w:r w:rsidRPr="128F29F1" w:rsidR="128F29F1">
        <w:rPr>
          <w:rFonts w:ascii="Calibri" w:hAnsi="Calibri" w:cs="Calibri"/>
        </w:rPr>
        <w:t xml:space="preserve"> to avoid using disk space, enabling users to migrate large databases without requiring </w:t>
      </w:r>
      <w:r w:rsidRPr="128F29F1" w:rsidR="128F29F1">
        <w:rPr>
          <w:rFonts w:ascii="Calibri" w:hAnsi="Calibri" w:cs="Calibri"/>
        </w:rPr>
        <w:t>additional</w:t>
      </w:r>
      <w:r w:rsidRPr="128F29F1" w:rsidR="128F29F1">
        <w:rPr>
          <w:rFonts w:ascii="Calibri" w:hAnsi="Calibri" w:cs="Calibri"/>
        </w:rPr>
        <w:t xml:space="preserve"> storage for temporarily unloading data to files</w:t>
      </w:r>
      <w:r w:rsidRPr="128F29F1" w:rsidR="128F29F1">
        <w:rPr>
          <w:rFonts w:ascii="Calibri" w:hAnsi="Calibri" w:cs="Calibri"/>
        </w:rPr>
        <w:t xml:space="preserve">.  </w:t>
      </w:r>
      <w:r>
        <w:br/>
      </w:r>
    </w:p>
    <w:p w:rsidR="00D60876" w:rsidP="128F29F1" w:rsidRDefault="00D60876" w14:paraId="293C5FC0" w14:textId="141E93C5">
      <w:pPr>
        <w:pStyle w:val="ListParagraph"/>
        <w:numPr>
          <w:ilvl w:val="0"/>
          <w:numId w:val="2"/>
        </w:numPr>
        <w:rPr>
          <w:rFonts w:ascii="Calibri" w:hAnsi="Calibri" w:cs="Calibri"/>
          <w:b w:val="1"/>
          <w:bCs w:val="1"/>
        </w:rPr>
      </w:pPr>
      <w:r w:rsidRPr="128F29F1" w:rsidR="128F29F1">
        <w:rPr>
          <w:rFonts w:ascii="Calibri" w:hAnsi="Calibri" w:cs="Calibri"/>
          <w:b w:val="1"/>
          <w:bCs w:val="1"/>
        </w:rPr>
        <w:t>Catalog</w:t>
      </w:r>
      <w:r w:rsidRPr="128F29F1" w:rsidR="128F29F1">
        <w:rPr>
          <w:rFonts w:ascii="Calibri" w:hAnsi="Calibri" w:cs="Calibri"/>
          <w:b w:val="1"/>
          <w:bCs w:val="1"/>
        </w:rPr>
        <w:t xml:space="preserve"> DB Strategy:</w:t>
      </w:r>
    </w:p>
    <w:p w:rsidR="00D60876" w:rsidP="00D60876" w:rsidRDefault="67C4C098" w14:paraId="4AF60590" w14:textId="037D5173">
      <w:pPr>
        <w:pStyle w:val="ListParagraph"/>
        <w:numPr>
          <w:ilvl w:val="1"/>
          <w:numId w:val="2"/>
        </w:numPr>
        <w:rPr>
          <w:rFonts w:ascii="Calibri" w:hAnsi="Calibri" w:cs="Calibri"/>
        </w:rPr>
      </w:pPr>
      <w:r w:rsidRPr="128F29F1" w:rsidR="128F29F1">
        <w:rPr>
          <w:rFonts w:ascii="Calibri" w:hAnsi="Calibri" w:cs="Calibri"/>
        </w:rPr>
        <w:t xml:space="preserve">When dealing with a typed table or a table </w:t>
      </w:r>
      <w:r w:rsidRPr="128F29F1" w:rsidR="128F29F1">
        <w:rPr>
          <w:rFonts w:ascii="Calibri" w:hAnsi="Calibri" w:cs="Calibri"/>
        </w:rPr>
        <w:t>containing</w:t>
      </w:r>
      <w:r w:rsidRPr="128F29F1" w:rsidR="128F29F1">
        <w:rPr>
          <w:rFonts w:ascii="Calibri" w:hAnsi="Calibri" w:cs="Calibri"/>
        </w:rPr>
        <w:t xml:space="preserve"> BLOB/CLOB/XML columns,</w:t>
      </w:r>
      <w:r w:rsidRPr="128F29F1" w:rsidR="128F29F1">
        <w:rPr>
          <w:rFonts w:ascii="Calibri" w:hAnsi="Calibri" w:cs="Calibri"/>
        </w:rPr>
        <w:t xml:space="preserve"> this strategy is automatically used by Db2 Bridge for data movement. </w:t>
      </w:r>
    </w:p>
    <w:p w:rsidR="0066661D" w:rsidP="00D60876" w:rsidRDefault="67C4C098" w14:paraId="7EB6BD83" w14:textId="5703105B">
      <w:pPr>
        <w:pStyle w:val="ListParagraph"/>
        <w:numPr>
          <w:ilvl w:val="1"/>
          <w:numId w:val="2"/>
        </w:numPr>
        <w:rPr>
          <w:rFonts w:ascii="Calibri" w:hAnsi="Calibri" w:cs="Calibri"/>
        </w:rPr>
      </w:pPr>
      <w:r w:rsidRPr="128F29F1" w:rsidR="128F29F1">
        <w:rPr>
          <w:rFonts w:ascii="Calibri" w:hAnsi="Calibri" w:cs="Calibri"/>
        </w:rPr>
        <w:t>This Strategy internally uses Db2 Catalog, Db2 Export and Db2 Import Utilities and all of these are hidden from the users as everything is taken care off by the tool.</w:t>
      </w:r>
    </w:p>
    <w:p w:rsidR="67C4C098" w:rsidP="128F29F1" w:rsidRDefault="67C4C098" w14:paraId="6F1D1DC0" w14:textId="011E8210">
      <w:pPr>
        <w:pStyle w:val="ListParagraph"/>
        <w:numPr>
          <w:ilvl w:val="1"/>
          <w:numId w:val="2"/>
        </w:numPr>
        <w:ind/>
        <w:rPr>
          <w:rFonts w:ascii="Calibri" w:hAnsi="Calibri" w:eastAsia="Calibri" w:cs="Calibri"/>
          <w:b w:val="0"/>
          <w:bCs w:val="0"/>
          <w:i w:val="0"/>
          <w:iCs w:val="0"/>
          <w:caps w:val="0"/>
          <w:smallCaps w:val="0"/>
          <w:strike w:val="0"/>
          <w:dstrike w:val="0"/>
          <w:noProof w:val="0"/>
          <w:color w:val="auto"/>
          <w:sz w:val="24"/>
          <w:szCs w:val="24"/>
          <w:u w:val="none"/>
          <w:lang w:val="en-IN"/>
        </w:rPr>
      </w:pP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Because the data includes BLOB, CLOB, and XML types, disk usage during the migration process is kept minimal. Temporary storage used during data movement is automatically cleaned up by Db2 Bridge upon completion of the migration.</w:t>
      </w:r>
      <w:r>
        <w:br/>
      </w:r>
    </w:p>
    <w:p w:rsidR="0066661D" w:rsidP="128F29F1" w:rsidRDefault="0066661D" w14:paraId="218E2A32" w14:textId="5C52BBAD">
      <w:pPr>
        <w:pStyle w:val="ListParagraph"/>
        <w:numPr>
          <w:ilvl w:val="0"/>
          <w:numId w:val="2"/>
        </w:numPr>
        <w:rPr>
          <w:rFonts w:ascii="Calibri" w:hAnsi="Calibri" w:cs="Calibri"/>
          <w:b w:val="1"/>
          <w:bCs w:val="1"/>
        </w:rPr>
      </w:pPr>
      <w:r w:rsidRPr="128F29F1" w:rsidR="128F29F1">
        <w:rPr>
          <w:rFonts w:ascii="Calibri" w:hAnsi="Calibri" w:cs="Calibri"/>
          <w:b w:val="1"/>
          <w:bCs w:val="1"/>
        </w:rPr>
        <w:t>HPU Based Strategy:</w:t>
      </w:r>
    </w:p>
    <w:p w:rsidR="0066661D" w:rsidP="0066661D" w:rsidRDefault="67C4C098" w14:paraId="54453D54" w14:textId="4DDE7B42">
      <w:pPr>
        <w:pStyle w:val="ListParagraph"/>
        <w:numPr>
          <w:ilvl w:val="1"/>
          <w:numId w:val="2"/>
        </w:numPr>
        <w:rPr>
          <w:rFonts w:ascii="Calibri" w:hAnsi="Calibri" w:cs="Calibri"/>
        </w:rPr>
      </w:pPr>
      <w:r w:rsidRPr="67C4C098">
        <w:rPr>
          <w:rFonts w:ascii="Calibri" w:hAnsi="Calibri" w:cs="Calibri"/>
        </w:rPr>
        <w:t>Any Users who already have IBM Optim High Performance Unload (HPU) can choose to use HPU for unloading data directly from a backup file.</w:t>
      </w:r>
    </w:p>
    <w:p w:rsidR="0066661D" w:rsidP="0066661D" w:rsidRDefault="67C4C098" w14:paraId="067A24BB" w14:textId="52A0B68D">
      <w:pPr>
        <w:pStyle w:val="ListParagraph"/>
        <w:numPr>
          <w:ilvl w:val="1"/>
          <w:numId w:val="2"/>
        </w:numPr>
        <w:rPr>
          <w:rFonts w:ascii="Calibri" w:hAnsi="Calibri" w:cs="Calibri"/>
        </w:rPr>
      </w:pPr>
      <w:r w:rsidRPr="67C4C098">
        <w:rPr>
          <w:rFonts w:ascii="Calibri" w:hAnsi="Calibri" w:cs="Calibri"/>
        </w:rPr>
        <w:lastRenderedPageBreak/>
        <w:t xml:space="preserve">This strategy helps with data movement using backup directories which reduce the impact on the source machine to near zero. </w:t>
      </w:r>
    </w:p>
    <w:p w:rsidR="0066661D" w:rsidP="0066661D" w:rsidRDefault="67C4C098" w14:paraId="7E934858" w14:textId="72F6DAFC">
      <w:pPr>
        <w:pStyle w:val="ListParagraph"/>
        <w:numPr>
          <w:ilvl w:val="1"/>
          <w:numId w:val="2"/>
        </w:numPr>
        <w:rPr>
          <w:rFonts w:ascii="Calibri" w:hAnsi="Calibri" w:cs="Calibri"/>
        </w:rPr>
      </w:pPr>
      <w:r w:rsidRPr="128F29F1" w:rsidR="128F29F1">
        <w:rPr>
          <w:rFonts w:ascii="Calibri" w:hAnsi="Calibri" w:cs="Calibri"/>
        </w:rPr>
        <w:t xml:space="preserve">When doing a bulk data movement (at schema or database level), Db2 Bridge takes care of configuring HPU and users just need to provide the HPU installation path. </w:t>
      </w:r>
    </w:p>
    <w:p w:rsidRPr="0096758C" w:rsidR="0066661D" w:rsidP="128F29F1" w:rsidRDefault="00184229" w14:paraId="037E9F0C" w14:textId="79FE7DFF">
      <w:pPr>
        <w:pStyle w:val="ListParagraph"/>
        <w:ind w:left="1440"/>
        <w:rPr>
          <w:rFonts w:ascii="Calibri" w:hAnsi="Calibri" w:cs="Calibri"/>
        </w:rPr>
      </w:pPr>
    </w:p>
    <w:p w:rsidRPr="0096758C" w:rsidR="0066661D" w:rsidP="128F29F1" w:rsidRDefault="00184229" w14:paraId="1CFE1435" w14:textId="0F8F0312">
      <w:pPr>
        <w:jc w:val="center"/>
        <w:rPr>
          <w:rFonts w:ascii="Calibri" w:hAnsi="Calibri" w:cs="Calibri"/>
          <w:i w:val="1"/>
          <w:iCs w:val="1"/>
        </w:rPr>
      </w:pPr>
      <w:r>
        <w:drawing>
          <wp:inline wp14:editId="29A4C046" wp14:anchorId="567DC17D">
            <wp:extent cx="5724525" cy="1776468"/>
            <wp:effectExtent l="0" t="0" r="2540" b="0"/>
            <wp:docPr id="1668396867" name="Picture 2" descr="A diagram of a customer service&#10;&#10;AI-generated content may be incorrect." title=""/>
            <wp:cNvGraphicFramePr>
              <a:graphicFrameLocks noChangeAspect="1"/>
            </wp:cNvGraphicFramePr>
            <a:graphic>
              <a:graphicData uri="http://schemas.openxmlformats.org/drawingml/2006/picture">
                <pic:pic>
                  <pic:nvPicPr>
                    <pic:cNvPr id="0" name="Picture 2"/>
                    <pic:cNvPicPr/>
                  </pic:nvPicPr>
                  <pic:blipFill>
                    <a:blip r:embed="R88314b5f63f8400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724525" cy="1776468"/>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sidRPr="128F29F1" w:rsidR="128F29F1">
        <w:rPr>
          <w:rFonts w:ascii="Calibri" w:hAnsi="Calibri" w:cs="Calibri"/>
          <w:b w:val="1"/>
          <w:bCs w:val="1"/>
          <w:i w:val="1"/>
          <w:iCs w:val="1"/>
        </w:rPr>
        <w:t xml:space="preserve">Figure 2: </w:t>
      </w:r>
      <w:r w:rsidRPr="128F29F1" w:rsidR="128F29F1">
        <w:rPr>
          <w:rFonts w:ascii="Calibri" w:hAnsi="Calibri" w:cs="Calibri"/>
          <w:i w:val="1"/>
          <w:iCs w:val="1"/>
        </w:rPr>
        <w:t>Db2 Bridge Data Unload &amp; Data Load Strategies</w:t>
      </w:r>
    </w:p>
    <w:p w:rsidRPr="0096758C" w:rsidR="0066661D" w:rsidP="128F29F1" w:rsidRDefault="00184229" w14:paraId="526B7389" w14:textId="562CCCFA">
      <w:pPr>
        <w:pStyle w:val="Normal"/>
        <w:rPr>
          <w:rFonts w:ascii="Calibri" w:hAnsi="Calibri" w:cs="Calibri"/>
          <w:b w:val="1"/>
          <w:bCs w:val="1"/>
          <w:sz w:val="28"/>
          <w:szCs w:val="28"/>
        </w:rPr>
      </w:pPr>
      <w:r w:rsidRPr="128F29F1" w:rsidR="128F29F1">
        <w:rPr>
          <w:rFonts w:ascii="Calibri" w:hAnsi="Calibri" w:cs="Calibri"/>
          <w:b w:val="1"/>
          <w:bCs w:val="1"/>
          <w:sz w:val="28"/>
          <w:szCs w:val="28"/>
        </w:rPr>
        <w:t>Where to Install IBM Db2 Bridge?</w:t>
      </w:r>
    </w:p>
    <w:p w:rsidR="007B0A97" w:rsidP="00480BE0" w:rsidRDefault="007856A3" w14:paraId="17655CEC" w14:textId="767AEBF9">
      <w:pPr>
        <w:rPr>
          <w:rFonts w:ascii="Calibri" w:hAnsi="Calibri" w:cs="Calibri"/>
        </w:rPr>
      </w:pPr>
      <w:r>
        <w:rPr>
          <w:rFonts w:ascii="Calibri" w:hAnsi="Calibri" w:cs="Calibri"/>
        </w:rPr>
        <w:t xml:space="preserve">IBM Db2 Bridge can be installed in any server that has ODBC connectivity to source and target Database. </w:t>
      </w:r>
      <w:r w:rsidR="007B0A97">
        <w:rPr>
          <w:rFonts w:ascii="Calibri" w:hAnsi="Calibri" w:cs="Calibri"/>
        </w:rPr>
        <w:t xml:space="preserve">This makes Db2 Bridge versatile in any Migration/Data movement scenario that the users might come across. </w:t>
      </w:r>
    </w:p>
    <w:p w:rsidR="007B0A97" w:rsidP="005D323A" w:rsidRDefault="67C4C098" w14:paraId="1520C6D4" w14:textId="28862802">
      <w:pPr>
        <w:rPr>
          <w:rFonts w:ascii="Calibri" w:hAnsi="Calibri" w:cs="Calibri"/>
        </w:rPr>
      </w:pPr>
      <w:r w:rsidRPr="67C4C098">
        <w:rPr>
          <w:rFonts w:ascii="Calibri" w:hAnsi="Calibri" w:cs="Calibri"/>
        </w:rPr>
        <w:t xml:space="preserve">Currently Db2 Bridge can be installed on Red Hat Enterprise Linux (RHEL 8) with support for x86 and ppc64le architecture. RHEL 9 and support for more CPU architecture is something that will be available </w:t>
      </w:r>
      <w:r w:rsidRPr="67C4C098" w:rsidR="005D323A">
        <w:rPr>
          <w:rFonts w:ascii="Calibri" w:hAnsi="Calibri" w:cs="Calibri"/>
        </w:rPr>
        <w:t>in future</w:t>
      </w:r>
      <w:r w:rsidRPr="67C4C098">
        <w:rPr>
          <w:rFonts w:ascii="Calibri" w:hAnsi="Calibri" w:cs="Calibri"/>
        </w:rPr>
        <w:t xml:space="preserve"> releases. </w:t>
      </w:r>
    </w:p>
    <w:p w:rsidRPr="005D323A" w:rsidR="007B0A97" w:rsidP="0096758C" w:rsidRDefault="005D323A" w14:paraId="31349557" w14:textId="5FC06F1E">
      <w:pPr>
        <w:rPr>
          <w:rFonts w:ascii="Calibri" w:hAnsi="Calibri" w:cs="Calibri"/>
        </w:rPr>
      </w:pPr>
      <w:r w:rsidRPr="128F29F1" w:rsidR="128F29F1">
        <w:rPr>
          <w:rFonts w:ascii="Calibri" w:hAnsi="Calibri" w:cs="Calibri"/>
        </w:rPr>
        <w:t>For migrations from IIAS to P10CR, there are three distinct methods for installing Db2 Bridge. The following section analyses the benefits and limitations of each option.</w:t>
      </w:r>
      <w:r>
        <w:br/>
      </w:r>
    </w:p>
    <w:p w:rsidR="0096758C" w:rsidP="128F29F1" w:rsidRDefault="67C4C098" w14:paraId="6B43B513" w14:textId="2A532E0C">
      <w:pPr>
        <w:pStyle w:val="ListParagraph"/>
        <w:numPr>
          <w:ilvl w:val="0"/>
          <w:numId w:val="3"/>
        </w:numPr>
        <w:rPr>
          <w:rFonts w:ascii="Calibri" w:hAnsi="Calibri" w:cs="Calibri"/>
        </w:rPr>
      </w:pPr>
      <w:r w:rsidRPr="128F29F1" w:rsidR="128F29F1">
        <w:rPr>
          <w:rFonts w:ascii="Calibri" w:hAnsi="Calibri" w:cs="Calibri"/>
          <w:b w:val="1"/>
          <w:bCs w:val="1"/>
        </w:rPr>
        <w:t>Db2 Bridge installed on target machine:</w:t>
      </w:r>
    </w:p>
    <w:p w:rsidR="0096758C" w:rsidP="128F29F1" w:rsidRDefault="67C4C098" w14:paraId="423EFE02" w14:textId="1D6D856F">
      <w:pPr>
        <w:pStyle w:val="ListParagraph"/>
        <w:ind w:left="360"/>
        <w:rPr>
          <w:rFonts w:ascii="Calibri" w:hAnsi="Calibri" w:cs="Calibri"/>
        </w:rPr>
      </w:pPr>
      <w:r>
        <w:br/>
      </w:r>
      <w:r w:rsidRPr="128F29F1" w:rsidR="128F29F1">
        <w:rPr>
          <w:rFonts w:ascii="Calibri" w:hAnsi="Calibri" w:cs="Calibri"/>
        </w:rPr>
        <w:t xml:space="preserve">Installing Db2 Bridge on IBM’s P10 PCR gives a user the ability to use the latest hardware for their migration from IIAS. Installing Db2 Bridge also comes with a host </w:t>
      </w:r>
      <w:r>
        <w:tab/>
      </w:r>
      <w:r w:rsidRPr="128F29F1" w:rsidR="128F29F1">
        <w:rPr>
          <w:rFonts w:ascii="Calibri" w:hAnsi="Calibri" w:cs="Calibri"/>
        </w:rPr>
        <w:t>of benefits like:</w:t>
      </w:r>
      <w:r>
        <w:br/>
      </w:r>
    </w:p>
    <w:p w:rsidR="006D71F8" w:rsidP="006D71F8" w:rsidRDefault="67C4C098" w14:paraId="6B89A032" w14:textId="4EA13683">
      <w:pPr>
        <w:pStyle w:val="ListParagraph"/>
        <w:numPr>
          <w:ilvl w:val="0"/>
          <w:numId w:val="2"/>
        </w:numPr>
        <w:rPr>
          <w:rFonts w:ascii="Calibri" w:hAnsi="Calibri" w:cs="Calibri"/>
        </w:rPr>
      </w:pPr>
      <w:r w:rsidRPr="128F29F1" w:rsidR="128F29F1">
        <w:rPr>
          <w:rFonts w:ascii="Calibri" w:hAnsi="Calibri" w:cs="Calibri"/>
        </w:rPr>
        <w:t xml:space="preserve">Reduction in network hop compared to installing Db2 Bridge on an intermediate machine that reduces the network bandwidth to half. </w:t>
      </w:r>
    </w:p>
    <w:p w:rsidR="006D71F8" w:rsidP="006D71F8" w:rsidRDefault="67C4C098" w14:paraId="41A0C206" w14:textId="3AE39E6A">
      <w:pPr>
        <w:pStyle w:val="ListParagraph"/>
        <w:numPr>
          <w:ilvl w:val="0"/>
          <w:numId w:val="2"/>
        </w:numPr>
        <w:rPr>
          <w:rFonts w:ascii="Calibri" w:hAnsi="Calibri" w:cs="Calibri"/>
        </w:rPr>
      </w:pPr>
      <w:r w:rsidRPr="128F29F1" w:rsidR="128F29F1">
        <w:rPr>
          <w:rFonts w:ascii="Calibri" w:hAnsi="Calibri" w:cs="Calibri"/>
        </w:rPr>
        <w:t>It has minimal impact on the source machine</w:t>
      </w:r>
      <w:ins w:author="JANA WONG" w:date="2025-05-29T15:35:00Z" w:id="142322590">
        <w:r w:rsidRPr="128F29F1" w:rsidR="128F29F1">
          <w:rPr>
            <w:rFonts w:ascii="Calibri" w:hAnsi="Calibri" w:cs="Calibri"/>
          </w:rPr>
          <w:t>,</w:t>
        </w:r>
      </w:ins>
      <w:r w:rsidRPr="128F29F1" w:rsidR="128F29F1">
        <w:rPr>
          <w:rFonts w:ascii="Calibri" w:hAnsi="Calibri" w:cs="Calibri"/>
        </w:rPr>
        <w:t xml:space="preserve"> allowing the business-critical applications to continue</w:t>
      </w:r>
      <w:r w:rsidRPr="128F29F1" w:rsidR="128F29F1">
        <w:rPr>
          <w:rFonts w:ascii="Calibri" w:hAnsi="Calibri" w:cs="Calibri"/>
        </w:rPr>
        <w:t xml:space="preserve"> </w:t>
      </w:r>
      <w:r w:rsidRPr="128F29F1" w:rsidR="128F29F1">
        <w:rPr>
          <w:rFonts w:ascii="Calibri" w:hAnsi="Calibri" w:cs="Calibri"/>
        </w:rPr>
        <w:t>operatin</w:t>
      </w:r>
      <w:r w:rsidRPr="128F29F1" w:rsidR="128F29F1">
        <w:rPr>
          <w:rFonts w:ascii="Calibri" w:hAnsi="Calibri" w:cs="Calibri"/>
        </w:rPr>
        <w:t>g</w:t>
      </w:r>
      <w:r w:rsidRPr="128F29F1" w:rsidR="128F29F1">
        <w:rPr>
          <w:rFonts w:ascii="Calibri" w:hAnsi="Calibri" w:cs="Calibri"/>
        </w:rPr>
        <w:t xml:space="preserve"> with little to no disruption. </w:t>
      </w:r>
    </w:p>
    <w:p w:rsidRPr="009D4607" w:rsidR="009D4607" w:rsidP="128F29F1" w:rsidRDefault="009D4607" w14:paraId="602FD121" w14:textId="34E56450">
      <w:pPr>
        <w:pStyle w:val="ListParagraph"/>
        <w:numPr>
          <w:ilvl w:val="0"/>
          <w:numId w:val="2"/>
        </w:numPr>
        <w:ind/>
        <w:rPr>
          <w:rFonts w:ascii="Calibri" w:hAnsi="Calibri" w:cs="Calibri"/>
        </w:rPr>
      </w:pPr>
      <w:r w:rsidRPr="128F29F1" w:rsidR="128F29F1">
        <w:rPr>
          <w:rFonts w:ascii="Calibri" w:hAnsi="Calibri" w:cs="Calibri"/>
        </w:rPr>
        <w:t xml:space="preserve">Newer hardware like the P10 PCR comes with fast storage that can be useful if Db2 Bridge needs to use the disk as part of data unload </w:t>
      </w:r>
    </w:p>
    <w:p w:rsidRPr="009D4607" w:rsidR="006D71F8" w:rsidP="128F29F1" w:rsidRDefault="00B90FF5" w14:paraId="765924B6" w14:textId="341B96C1">
      <w:pPr>
        <w:pStyle w:val="Normal"/>
        <w:suppressLineNumbers w:val="0"/>
        <w:bidi w:val="0"/>
        <w:spacing w:before="0" w:beforeAutospacing="off" w:after="160" w:afterAutospacing="off" w:line="278" w:lineRule="auto"/>
        <w:ind w:left="0" w:right="0"/>
        <w:jc w:val="center"/>
        <w:rPr>
          <w:rFonts w:ascii="Calibri" w:hAnsi="Calibri" w:cs="Calibri"/>
          <w:i w:val="1"/>
          <w:iCs w:val="1"/>
        </w:rPr>
      </w:pPr>
      <w:r>
        <w:drawing>
          <wp:inline wp14:editId="56B5A05A" wp14:anchorId="24EAEE3D">
            <wp:extent cx="5731510" cy="2750185"/>
            <wp:effectExtent l="0" t="0" r="2540" b="0"/>
            <wp:docPr id="251900456" name="Picture 4" descr="A diagram of a bridge connection&#10;&#10;AI-generated content may be incorrect." title=""/>
            <wp:cNvGraphicFramePr>
              <a:graphicFrameLocks noChangeAspect="1"/>
            </wp:cNvGraphicFramePr>
            <a:graphic>
              <a:graphicData uri="http://schemas.openxmlformats.org/drawingml/2006/picture">
                <pic:pic>
                  <pic:nvPicPr>
                    <pic:cNvPr id="0" name="Picture 4"/>
                    <pic:cNvPicPr/>
                  </pic:nvPicPr>
                  <pic:blipFill>
                    <a:blip r:embed="Re3118c26afdb42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750185"/>
                    </a:xfrm>
                    <a:prstGeom prst="rect">
                      <a:avLst/>
                    </a:prstGeom>
                  </pic:spPr>
                </pic:pic>
              </a:graphicData>
            </a:graphic>
          </wp:inline>
        </w:drawing>
      </w:r>
      <w:r w:rsidRPr="128F29F1" w:rsidR="128F29F1">
        <w:rPr>
          <w:rFonts w:ascii="Calibri" w:hAnsi="Calibri" w:cs="Calibri"/>
          <w:b w:val="1"/>
          <w:bCs w:val="1"/>
          <w:i w:val="1"/>
          <w:iCs w:val="1"/>
        </w:rPr>
        <w:t xml:space="preserve">Figure 3: </w:t>
      </w:r>
      <w:r w:rsidRPr="128F29F1" w:rsidR="128F29F1">
        <w:rPr>
          <w:rFonts w:ascii="Calibri" w:hAnsi="Calibri" w:cs="Calibri"/>
          <w:b w:val="0"/>
          <w:bCs w:val="0"/>
          <w:i w:val="1"/>
          <w:iCs w:val="1"/>
        </w:rPr>
        <w:t xml:space="preserve">Installing </w:t>
      </w:r>
      <w:r w:rsidRPr="128F29F1" w:rsidR="128F29F1">
        <w:rPr>
          <w:rFonts w:ascii="Calibri" w:hAnsi="Calibri" w:cs="Calibri"/>
          <w:i w:val="1"/>
          <w:iCs w:val="1"/>
        </w:rPr>
        <w:t>Db2 Bridge on the Target System</w:t>
      </w:r>
    </w:p>
    <w:p w:rsidRPr="009D4607" w:rsidR="006D71F8" w:rsidP="00480BE0" w:rsidRDefault="00B90FF5" w14:paraId="3E8D1F67" w14:textId="7B5802C0">
      <w:pPr>
        <w:rPr>
          <w:noProof/>
        </w:rPr>
      </w:pPr>
    </w:p>
    <w:p w:rsidR="128F29F1" w:rsidRDefault="128F29F1" w14:paraId="262683FF" w14:textId="645A85E6">
      <w:r>
        <w:br w:type="page"/>
      </w:r>
    </w:p>
    <w:p w:rsidRPr="007B0A97" w:rsidR="009D4607" w:rsidP="128F29F1" w:rsidRDefault="67C4C098" w14:paraId="11573F1A" w14:textId="779E95DB">
      <w:pPr>
        <w:pStyle w:val="ListParagraph"/>
        <w:numPr>
          <w:ilvl w:val="0"/>
          <w:numId w:val="3"/>
        </w:numPr>
        <w:rPr>
          <w:rFonts w:ascii="Calibri" w:hAnsi="Calibri" w:cs="Calibri"/>
        </w:rPr>
      </w:pPr>
      <w:r w:rsidRPr="128F29F1" w:rsidR="128F29F1">
        <w:rPr>
          <w:rFonts w:ascii="Calibri" w:hAnsi="Calibri" w:cs="Calibri"/>
          <w:b w:val="1"/>
          <w:bCs w:val="1"/>
        </w:rPr>
        <w:t>Db2 Bridge installation on the Source cluster:</w:t>
      </w:r>
      <w:r>
        <w:br/>
      </w:r>
      <w:r>
        <w:br/>
      </w:r>
      <w:r w:rsidRPr="128F29F1" w:rsidR="128F29F1">
        <w:rPr>
          <w:rFonts w:ascii="Calibri" w:hAnsi="Calibri" w:cs="Calibri"/>
        </w:rPr>
        <w:t xml:space="preserve">This installation method is </w:t>
      </w:r>
      <w:r w:rsidRPr="128F29F1" w:rsidR="128F29F1">
        <w:rPr>
          <w:rFonts w:ascii="Calibri" w:hAnsi="Calibri" w:cs="Calibri"/>
        </w:rPr>
        <w:t>similar to</w:t>
      </w:r>
      <w:r w:rsidRPr="128F29F1" w:rsidR="128F29F1">
        <w:rPr>
          <w:rFonts w:ascii="Calibri" w:hAnsi="Calibri" w:cs="Calibri"/>
        </w:rPr>
        <w:t xml:space="preserve"> the </w:t>
      </w:r>
      <w:r w:rsidRPr="128F29F1" w:rsidR="128F29F1">
        <w:rPr>
          <w:rFonts w:ascii="Calibri" w:hAnsi="Calibri" w:cs="Calibri"/>
        </w:rPr>
        <w:t>previous</w:t>
      </w:r>
      <w:r w:rsidRPr="128F29F1" w:rsidR="128F29F1">
        <w:rPr>
          <w:rFonts w:ascii="Calibri" w:hAnsi="Calibri" w:cs="Calibri"/>
        </w:rPr>
        <w:t xml:space="preserve"> one, with the main difference being that Db2 Bridge is installed directly on the source IIAS machine. This configuration is particularly suitable when a backup file is used as the data source for migration. Since the backup file is already </w:t>
      </w:r>
      <w:r w:rsidRPr="128F29F1" w:rsidR="128F29F1">
        <w:rPr>
          <w:rFonts w:ascii="Calibri" w:hAnsi="Calibri" w:cs="Calibri"/>
        </w:rPr>
        <w:t>located</w:t>
      </w:r>
      <w:r w:rsidRPr="128F29F1" w:rsidR="128F29F1">
        <w:rPr>
          <w:rFonts w:ascii="Calibri" w:hAnsi="Calibri" w:cs="Calibri"/>
        </w:rPr>
        <w:t xml:space="preserve"> on the IIAS machine, no </w:t>
      </w:r>
      <w:r w:rsidRPr="128F29F1" w:rsidR="128F29F1">
        <w:rPr>
          <w:rFonts w:ascii="Calibri" w:hAnsi="Calibri" w:cs="Calibri"/>
        </w:rPr>
        <w:t>additional</w:t>
      </w:r>
      <w:r w:rsidRPr="128F29F1" w:rsidR="128F29F1">
        <w:rPr>
          <w:rFonts w:ascii="Calibri" w:hAnsi="Calibri" w:cs="Calibri"/>
        </w:rPr>
        <w:t xml:space="preserve"> step is </w:t>
      </w:r>
      <w:r w:rsidRPr="128F29F1" w:rsidR="128F29F1">
        <w:rPr>
          <w:rFonts w:ascii="Calibri" w:hAnsi="Calibri" w:cs="Calibri"/>
        </w:rPr>
        <w:t>required</w:t>
      </w:r>
      <w:r w:rsidRPr="128F29F1" w:rsidR="128F29F1">
        <w:rPr>
          <w:rFonts w:ascii="Calibri" w:hAnsi="Calibri" w:cs="Calibri"/>
        </w:rPr>
        <w:t xml:space="preserve"> to transfer it to the Db2 Bridge installation directory. </w:t>
      </w:r>
      <w:r>
        <w:br/>
      </w:r>
      <w:r>
        <w:br/>
      </w:r>
      <w:r w:rsidRPr="128F29F1" w:rsidR="128F29F1">
        <w:rPr>
          <w:rFonts w:ascii="Calibri" w:hAnsi="Calibri" w:cs="Calibri"/>
        </w:rPr>
        <w:t>This option also offers the same benefit of reduced network hops compared to installing Db2 bridge on an intermediate machine. However, it may impose a significant load on the CPU, potentially leading to performance bottlenecks on the source IIAS machine.</w:t>
      </w:r>
      <w:r>
        <w:br/>
      </w:r>
      <w:r>
        <w:br/>
      </w:r>
      <w:r w:rsidRPr="128F29F1" w:rsidR="128F29F1">
        <w:rPr>
          <w:rFonts w:ascii="Calibri" w:hAnsi="Calibri" w:cs="Calibri"/>
        </w:rPr>
        <w:t>Db2 Bridge can be installed on the dash DB container which reduces the network</w:t>
      </w:r>
      <w:r w:rsidRPr="128F29F1" w:rsidR="128F29F1">
        <w:rPr>
          <w:rFonts w:ascii="Calibri" w:hAnsi="Calibri" w:cs="Calibri"/>
        </w:rPr>
        <w:t xml:space="preserve"> </w:t>
      </w:r>
      <w:r w:rsidRPr="128F29F1" w:rsidR="128F29F1">
        <w:rPr>
          <w:rFonts w:ascii="Calibri" w:hAnsi="Calibri" w:cs="Calibri"/>
        </w:rPr>
        <w:t>utilizatio</w:t>
      </w:r>
      <w:r w:rsidRPr="128F29F1" w:rsidR="128F29F1">
        <w:rPr>
          <w:rFonts w:ascii="Calibri" w:hAnsi="Calibri" w:cs="Calibri"/>
        </w:rPr>
        <w:t>n</w:t>
      </w:r>
      <w:r w:rsidRPr="128F29F1" w:rsidR="128F29F1">
        <w:rPr>
          <w:rFonts w:ascii="Calibri" w:hAnsi="Calibri" w:cs="Calibri"/>
        </w:rPr>
        <w:t xml:space="preserve"> and provides access to backup files without the need for any</w:t>
      </w:r>
      <w:r w:rsidRPr="128F29F1" w:rsidR="128F29F1">
        <w:rPr>
          <w:rFonts w:ascii="Calibri" w:hAnsi="Calibri" w:cs="Calibri"/>
        </w:rPr>
        <w:t xml:space="preserve"> </w:t>
      </w:r>
      <w:r w:rsidRPr="128F29F1" w:rsidR="128F29F1">
        <w:rPr>
          <w:rFonts w:ascii="Calibri" w:hAnsi="Calibri" w:cs="Calibri"/>
        </w:rPr>
        <w:t>additiona</w:t>
      </w:r>
      <w:r w:rsidRPr="128F29F1" w:rsidR="128F29F1">
        <w:rPr>
          <w:rFonts w:ascii="Calibri" w:hAnsi="Calibri" w:cs="Calibri"/>
        </w:rPr>
        <w:t>l</w:t>
      </w:r>
      <w:r w:rsidRPr="128F29F1" w:rsidR="128F29F1">
        <w:rPr>
          <w:rFonts w:ascii="Calibri" w:hAnsi="Calibri" w:cs="Calibri"/>
        </w:rPr>
        <w:t xml:space="preserve"> configuration updates. </w:t>
      </w:r>
    </w:p>
    <w:p w:rsidR="007B0A97" w:rsidP="128F29F1" w:rsidRDefault="00B90FF5" w14:paraId="7DFDF182" w14:textId="373657F8">
      <w:pPr>
        <w:spacing w:before="0" w:beforeAutospacing="off" w:after="160" w:afterAutospacing="off" w:line="278" w:lineRule="auto"/>
        <w:ind w:left="0" w:right="0"/>
        <w:jc w:val="center"/>
        <w:rPr>
          <w:rFonts w:ascii="Calibri" w:hAnsi="Calibri" w:cs="Calibri"/>
          <w:b w:val="0"/>
          <w:bCs w:val="0"/>
          <w:i w:val="1"/>
          <w:iCs w:val="1"/>
          <w:noProof/>
        </w:rPr>
      </w:pPr>
      <w:r>
        <w:drawing>
          <wp:inline wp14:editId="3F78CFE1" wp14:anchorId="16B30813">
            <wp:extent cx="5731510" cy="2919095"/>
            <wp:effectExtent l="0" t="0" r="2540" b="0"/>
            <wp:docPr id="1585951083" name="Picture 5" descr="A diagram of a bridge server&#10;&#10;AI-generated content may be incorrect." title=""/>
            <wp:cNvGraphicFramePr>
              <a:graphicFrameLocks noChangeAspect="1"/>
            </wp:cNvGraphicFramePr>
            <a:graphic>
              <a:graphicData uri="http://schemas.openxmlformats.org/drawingml/2006/picture">
                <pic:pic>
                  <pic:nvPicPr>
                    <pic:cNvPr id="0" name="Picture 5"/>
                    <pic:cNvPicPr/>
                  </pic:nvPicPr>
                  <pic:blipFill>
                    <a:blip r:embed="R26a148c0f70f46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919095"/>
                    </a:xfrm>
                    <a:prstGeom prst="rect">
                      <a:avLst/>
                    </a:prstGeom>
                  </pic:spPr>
                </pic:pic>
              </a:graphicData>
            </a:graphic>
          </wp:inline>
        </w:drawing>
      </w:r>
      <w:r w:rsidRPr="128F29F1" w:rsidR="128F29F1">
        <w:rPr>
          <w:rFonts w:ascii="Calibri" w:hAnsi="Calibri" w:cs="Calibri"/>
          <w:b w:val="1"/>
          <w:bCs w:val="1"/>
          <w:i w:val="1"/>
          <w:iCs w:val="1"/>
        </w:rPr>
        <w:t xml:space="preserve">Figure 4: </w:t>
      </w:r>
      <w:r w:rsidRPr="128F29F1" w:rsidR="128F29F1">
        <w:rPr>
          <w:rFonts w:ascii="Calibri" w:hAnsi="Calibri" w:cs="Calibri"/>
          <w:b w:val="0"/>
          <w:bCs w:val="0"/>
          <w:i w:val="1"/>
          <w:iCs w:val="1"/>
        </w:rPr>
        <w:t>Installing Db2 Bridge on the Source System</w:t>
      </w:r>
      <w:r>
        <w:br/>
      </w:r>
    </w:p>
    <w:p w:rsidR="00B90FF5" w:rsidP="128F29F1" w:rsidRDefault="67C4C098" w14:paraId="1EC43F8E" w14:textId="195112BC">
      <w:pPr>
        <w:pStyle w:val="ListParagraph"/>
        <w:numPr>
          <w:ilvl w:val="0"/>
          <w:numId w:val="3"/>
        </w:numPr>
        <w:rPr>
          <w:rFonts w:ascii="Calibri" w:hAnsi="Calibri" w:cs="Calibri"/>
          <w:b w:val="0"/>
          <w:bCs w:val="0"/>
          <w:i w:val="1"/>
          <w:iCs w:val="1"/>
        </w:rPr>
      </w:pPr>
      <w:r w:rsidRPr="128F29F1" w:rsidR="128F29F1">
        <w:rPr>
          <w:rFonts w:ascii="Calibri" w:hAnsi="Calibri" w:cs="Calibri"/>
          <w:b w:val="1"/>
          <w:bCs w:val="1"/>
        </w:rPr>
        <w:t>Db2 Bridge installation on an intermediate machine:</w:t>
      </w:r>
      <w:r>
        <w:br/>
      </w:r>
      <w:r>
        <w:br/>
      </w:r>
      <w:r w:rsidRPr="128F29F1" w:rsidR="128F29F1">
        <w:rPr>
          <w:rFonts w:ascii="Calibri" w:hAnsi="Calibri" w:cs="Calibri"/>
          <w:noProof/>
        </w:rPr>
        <w:t xml:space="preserve">Whenever it is not possible to install Db2 Bridge on either the P10 PCR or IIAS, Db2 Bridge can be installed and configured on a intermediate server. The only requirement for this kind of installation is to verify whether there is ODBC connectivity between the servers. </w:t>
      </w:r>
      <w:r>
        <w:br/>
      </w:r>
      <w:r>
        <w:br/>
      </w:r>
      <w:r w:rsidRPr="128F29F1" w:rsidR="128F29F1">
        <w:rPr>
          <w:rFonts w:ascii="Calibri" w:hAnsi="Calibri" w:cs="Calibri"/>
          <w:noProof/>
        </w:rPr>
        <w:t xml:space="preserve">This installation allows the users to run migrations with very little CPU overhead on the source(IIAS) and target(P10CR) machines . If the backup file resides on this machine, data movement for tables can be performed without requiring a connection to the source system. </w:t>
      </w:r>
      <w:r w:rsidRPr="128F29F1" w:rsidR="128F29F1">
        <w:rPr>
          <w:rFonts w:ascii="Calibri" w:hAnsi="Calibri" w:cs="Calibri"/>
          <w:noProof/>
        </w:rPr>
        <w:t xml:space="preserve">Note: A connection to the source system is required to gather other information required for migration. </w:t>
      </w:r>
      <w:r>
        <w:br/>
      </w:r>
      <w:r>
        <w:br/>
      </w:r>
      <w:r w:rsidRPr="128F29F1" w:rsidR="128F29F1">
        <w:rPr>
          <w:rFonts w:ascii="Calibri" w:hAnsi="Calibri" w:cs="Calibri"/>
          <w:noProof/>
        </w:rPr>
        <w:t>The only disadvantage with this approach is that the available network bandwidth for the data migration process is split in half due to the network connection between the source and target .</w:t>
      </w:r>
    </w:p>
    <w:p w:rsidR="00B90FF5" w:rsidP="128F29F1" w:rsidRDefault="67C4C098" w14:paraId="5197466D" w14:textId="23A8DB17">
      <w:pPr>
        <w:pStyle w:val="ListParagraph"/>
        <w:ind w:left="360"/>
        <w:jc w:val="center"/>
        <w:rPr>
          <w:rFonts w:ascii="Calibri" w:hAnsi="Calibri" w:cs="Calibri"/>
          <w:b w:val="0"/>
          <w:bCs w:val="0"/>
          <w:i w:val="1"/>
          <w:iCs w:val="1"/>
          <w:noProof/>
        </w:rPr>
      </w:pPr>
      <w:r w:rsidRPr="128F29F1" w:rsidR="128F29F1">
        <w:rPr>
          <w:rFonts w:ascii="Calibri" w:hAnsi="Calibri" w:cs="Calibri"/>
          <w:noProof/>
        </w:rPr>
        <w:t xml:space="preserve"> </w:t>
      </w:r>
      <w:r>
        <w:drawing>
          <wp:inline wp14:editId="17AF4CDC" wp14:anchorId="63C26B9B">
            <wp:extent cx="5731510" cy="2894965"/>
            <wp:effectExtent l="0" t="0" r="2540" b="635"/>
            <wp:docPr id="1433795640" name="Picture 3" descr="A diagram of a network&#10;&#10;AI-generated content may be incorrect." title=""/>
            <wp:cNvGraphicFramePr>
              <a:graphicFrameLocks noChangeAspect="1"/>
            </wp:cNvGraphicFramePr>
            <a:graphic>
              <a:graphicData uri="http://schemas.openxmlformats.org/drawingml/2006/picture">
                <pic:pic>
                  <pic:nvPicPr>
                    <pic:cNvPr id="0" name="Picture 3"/>
                    <pic:cNvPicPr/>
                  </pic:nvPicPr>
                  <pic:blipFill>
                    <a:blip r:embed="R42ac42b354474a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894965"/>
                    </a:xfrm>
                    <a:prstGeom prst="rect">
                      <a:avLst/>
                    </a:prstGeom>
                  </pic:spPr>
                </pic:pic>
              </a:graphicData>
            </a:graphic>
          </wp:inline>
        </w:drawing>
      </w:r>
      <w:r w:rsidRPr="128F29F1" w:rsidR="128F29F1">
        <w:rPr>
          <w:rFonts w:ascii="Calibri" w:hAnsi="Calibri" w:cs="Calibri"/>
          <w:b w:val="1"/>
          <w:bCs w:val="1"/>
          <w:i w:val="1"/>
          <w:iCs w:val="1"/>
        </w:rPr>
        <w:t xml:space="preserve">Figure 5: </w:t>
      </w:r>
      <w:r w:rsidRPr="128F29F1" w:rsidR="128F29F1">
        <w:rPr>
          <w:rFonts w:ascii="Calibri" w:hAnsi="Calibri" w:cs="Calibri"/>
          <w:b w:val="0"/>
          <w:bCs w:val="0"/>
          <w:i w:val="1"/>
          <w:iCs w:val="1"/>
        </w:rPr>
        <w:t>Installing Db2 Bridge on an Intermediate Machine</w:t>
      </w:r>
      <w:r>
        <w:br/>
      </w:r>
    </w:p>
    <w:p w:rsidRPr="005A294E" w:rsidR="005A294E" w:rsidP="005A294E" w:rsidRDefault="005A294E" w14:paraId="3D36D6BC" w14:textId="77777777">
      <w:pPr>
        <w:rPr>
          <w:rFonts w:ascii="Calibri" w:hAnsi="Calibri" w:cs="Calibri"/>
          <w:b/>
          <w:bCs/>
          <w:noProof/>
          <w:sz w:val="28"/>
          <w:szCs w:val="28"/>
          <w:lang w:val="en-US"/>
        </w:rPr>
      </w:pPr>
      <w:r w:rsidRPr="005A294E">
        <w:rPr>
          <w:rFonts w:ascii="Calibri" w:hAnsi="Calibri" w:cs="Calibri"/>
          <w:b/>
          <w:bCs/>
          <w:noProof/>
          <w:sz w:val="28"/>
          <w:szCs w:val="28"/>
          <w:lang w:val="en-US"/>
        </w:rPr>
        <w:t>Migration Planning:</w:t>
      </w:r>
    </w:p>
    <w:p w:rsidRPr="005A294E" w:rsidR="005A294E" w:rsidP="005A294E" w:rsidRDefault="005A294E" w14:paraId="7BD8B9F1" w14:textId="02CAF2A7">
      <w:pPr>
        <w:rPr>
          <w:rFonts w:ascii="Calibri" w:hAnsi="Calibri" w:cs="Calibri"/>
          <w:noProof/>
          <w:lang w:val="en-US"/>
        </w:rPr>
      </w:pPr>
      <w:r w:rsidRPr="128F29F1" w:rsidR="128F29F1">
        <w:rPr>
          <w:rFonts w:ascii="Calibri" w:hAnsi="Calibri" w:cs="Calibri"/>
          <w:noProof/>
          <w:lang w:val="en-US"/>
        </w:rPr>
        <w:t>Db2 Bridge supports migration of objects at Database level or at a schema level even down to an individual object. This allows the users to plan their migration based on the system availability and usage such that migration can take place without much impact to the source infrastructure.</w:t>
      </w:r>
    </w:p>
    <w:p w:rsidR="002769E5" w:rsidP="002769E5" w:rsidRDefault="67C4C098" w14:paraId="046DB3BB" w14:textId="043E06DE">
      <w:pPr>
        <w:rPr>
          <w:rFonts w:ascii="Calibri" w:hAnsi="Calibri" w:cs="Calibri"/>
          <w:noProof/>
          <w:lang w:val="en-US"/>
        </w:rPr>
      </w:pPr>
      <w:r w:rsidRPr="128F29F1" w:rsidR="128F29F1">
        <w:rPr>
          <w:rFonts w:ascii="Calibri" w:hAnsi="Calibri" w:cs="Calibri"/>
          <w:noProof/>
          <w:lang w:val="en-US"/>
        </w:rPr>
        <w:t xml:space="preserve">Users can migrate their whole database using Db2 Bridge. In that scenario the user must mention the source and target environrment information and just add </w:t>
      </w:r>
      <w:r w:rsidRPr="128F29F1" w:rsidR="128F29F1">
        <w:rPr>
          <w:rFonts w:ascii="Calibri" w:hAnsi="Calibri" w:cs="Calibri"/>
          <w:b w:val="1"/>
          <w:bCs w:val="1"/>
          <w:noProof/>
          <w:lang w:val="en-US"/>
        </w:rPr>
        <w:t>--whole-db</w:t>
      </w:r>
      <w:r w:rsidRPr="128F29F1" w:rsidR="128F29F1">
        <w:rPr>
          <w:rFonts w:ascii="Calibri" w:hAnsi="Calibri" w:cs="Calibri"/>
          <w:noProof/>
          <w:lang w:val="en-US"/>
        </w:rPr>
        <w:t xml:space="preserve"> as argument or select all the objects with a click of a button in the UI. The product migrates all the supported objects from the source to target and displays the migration status in an intutive manner.</w:t>
      </w:r>
    </w:p>
    <w:p w:rsidRPr="002769E5" w:rsidR="002769E5" w:rsidP="005A294E" w:rsidRDefault="002769E5" w14:paraId="692693C7" w14:textId="61361944">
      <w:pPr>
        <w:rPr>
          <w:rFonts w:ascii="Calibri" w:hAnsi="Calibri" w:cs="Calibri"/>
          <w:noProof/>
          <w:lang w:val="en-US"/>
        </w:rPr>
      </w:pPr>
      <w:r w:rsidRPr="128F29F1" w:rsidR="128F29F1">
        <w:rPr>
          <w:rFonts w:ascii="Calibri" w:hAnsi="Calibri" w:cs="Calibri"/>
          <w:noProof/>
          <w:lang w:val="en-US"/>
        </w:rPr>
        <w:t xml:space="preserve">Similar to whole Database migration, the users can migrate at a schema level using the         </w:t>
      </w:r>
      <w:r w:rsidRPr="128F29F1" w:rsidR="128F29F1">
        <w:rPr>
          <w:rFonts w:ascii="Calibri" w:hAnsi="Calibri" w:cs="Calibri"/>
          <w:b w:val="1"/>
          <w:bCs w:val="1"/>
          <w:noProof/>
          <w:lang w:val="en-US"/>
        </w:rPr>
        <w:t>--whole-schema</w:t>
      </w:r>
      <w:r w:rsidRPr="128F29F1" w:rsidR="128F29F1">
        <w:rPr>
          <w:rFonts w:ascii="Calibri" w:hAnsi="Calibri" w:cs="Calibri"/>
          <w:noProof/>
          <w:lang w:val="en-US"/>
        </w:rPr>
        <w:t xml:space="preserve"> flag  and Db2 bridge would extracts the supported objects within the schema along with its dependencies and referential integrity for seamless migration.</w:t>
      </w:r>
    </w:p>
    <w:p w:rsidRPr="005A294E" w:rsidR="005A294E" w:rsidP="005A294E" w:rsidRDefault="67C4C098" w14:paraId="446255FA" w14:textId="4483EE85">
      <w:pPr>
        <w:rPr>
          <w:rFonts w:ascii="Calibri" w:hAnsi="Calibri" w:cs="Calibri"/>
          <w:noProof/>
        </w:rPr>
      </w:pPr>
      <w:r w:rsidRPr="128F29F1" w:rsidR="128F29F1">
        <w:rPr>
          <w:rFonts w:ascii="Calibri" w:hAnsi="Calibri" w:cs="Calibri"/>
          <w:noProof/>
          <w:lang w:val="en-US"/>
        </w:rPr>
        <w:t>Db2 Bridge supports migrations of the following objects:</w:t>
      </w:r>
      <w:r w:rsidRPr="128F29F1" w:rsidR="128F29F1">
        <w:rPr>
          <w:rFonts w:ascii="Calibri" w:hAnsi="Calibri" w:cs="Calibri"/>
          <w:noProof/>
          <w:lang w:val="en-US"/>
        </w:rPr>
        <w:t xml:space="preserve"> </w:t>
      </w:r>
      <w:r w:rsidRPr="128F29F1" w:rsidR="128F29F1">
        <w:rPr>
          <w:rFonts w:ascii="Calibri" w:hAnsi="Calibri" w:cs="Calibri"/>
          <w:noProof/>
          <w:lang w:val="en-US"/>
        </w:rPr>
        <w:t>Tables, Views, Indexes, Triggers, Comments, Sequences, Procedures, Functions, Aliases, Types, Constraints, Global Variables, Modules which are schema specific objects and Security Policy Labels, Security Labels, Bufferpools, Tablespaces, Histogram templates, Service classes, Audit policies, Roles which are schema independent objects.</w:t>
      </w:r>
    </w:p>
    <w:p w:rsidR="128F29F1" w:rsidRDefault="128F29F1" w14:paraId="4B1A27A1" w14:textId="7D50E304">
      <w:r>
        <w:br w:type="page"/>
      </w:r>
    </w:p>
    <w:p w:rsidRPr="005A294E" w:rsidR="005A294E" w:rsidP="005A294E" w:rsidRDefault="005A294E" w14:paraId="453FC928" w14:textId="68054B40">
      <w:pPr>
        <w:rPr>
          <w:rFonts w:ascii="Calibri" w:hAnsi="Calibri" w:cs="Calibri"/>
          <w:b/>
          <w:bCs/>
          <w:noProof/>
        </w:rPr>
      </w:pPr>
      <w:r w:rsidRPr="005A294E">
        <w:rPr>
          <w:rFonts w:ascii="Calibri" w:hAnsi="Calibri" w:cs="Calibri"/>
          <w:b/>
          <w:bCs/>
          <w:noProof/>
        </w:rPr>
        <w:t>Configuration</w:t>
      </w:r>
      <w:r w:rsidRPr="002769E5" w:rsidR="002769E5">
        <w:rPr>
          <w:rFonts w:ascii="Calibri" w:hAnsi="Calibri" w:cs="Calibri"/>
          <w:b/>
          <w:bCs/>
          <w:noProof/>
        </w:rPr>
        <w:t>s</w:t>
      </w:r>
      <w:r w:rsidRPr="005A294E">
        <w:rPr>
          <w:rFonts w:ascii="Calibri" w:hAnsi="Calibri" w:cs="Calibri"/>
          <w:b/>
          <w:bCs/>
          <w:noProof/>
        </w:rPr>
        <w:t>:</w:t>
      </w:r>
    </w:p>
    <w:p w:rsidRPr="005A294E" w:rsidR="005A294E" w:rsidP="128F29F1" w:rsidRDefault="67C4C098" w14:paraId="029ED4FF" w14:textId="09C9BFA4">
      <w:pPr>
        <w:rPr>
          <w:rFonts w:ascii="Calibri" w:hAnsi="Calibri" w:cs="Calibri"/>
          <w:noProof/>
          <w:sz w:val="24"/>
          <w:szCs w:val="24"/>
        </w:rPr>
      </w:pPr>
      <w:r w:rsidRPr="128F29F1" w:rsidR="128F29F1">
        <w:rPr>
          <w:rFonts w:ascii="Calibri" w:hAnsi="Calibri" w:cs="Calibri"/>
          <w:noProof/>
        </w:rPr>
        <w:t xml:space="preserve">Db2 Bridge provides options to configure the parameters so that a users can tweak the migration performance based on their need. It includes: </w:t>
      </w:r>
    </w:p>
    <w:p w:rsidRPr="005A294E" w:rsidR="005A294E" w:rsidP="128F29F1" w:rsidRDefault="67C4C098" w14:paraId="1A1CA0C4" w14:textId="451C0479">
      <w:pPr>
        <w:pStyle w:val="ListParagraph"/>
        <w:numPr>
          <w:ilvl w:val="0"/>
          <w:numId w:val="4"/>
        </w:numPr>
        <w:rPr>
          <w:ins w:author="JANA WONG" w:date="2025-05-29T15:55:00Z" w16du:dateUtc="2025-05-29T15:55:22Z" w:id="687254118"/>
          <w:rFonts w:ascii="Calibri" w:hAnsi="Calibri" w:cs="Calibri"/>
          <w:noProof/>
          <w:sz w:val="24"/>
          <w:szCs w:val="24"/>
        </w:rPr>
      </w:pPr>
      <w:r w:rsidRPr="128F29F1" w:rsidR="128F29F1">
        <w:rPr>
          <w:rFonts w:ascii="Calibri" w:hAnsi="Calibri" w:cs="Calibri"/>
          <w:noProof/>
        </w:rPr>
        <w:t xml:space="preserve">number of parallel data streams for the migration, </w:t>
      </w:r>
    </w:p>
    <w:p w:rsidRPr="005A294E" w:rsidR="005A294E" w:rsidP="128F29F1" w:rsidRDefault="67C4C098" w14:paraId="5D838B86" w14:textId="1B9B286B">
      <w:pPr>
        <w:pStyle w:val="ListParagraph"/>
        <w:numPr>
          <w:ilvl w:val="0"/>
          <w:numId w:val="4"/>
        </w:numPr>
        <w:rPr>
          <w:ins w:author="JANA WONG" w:date="2025-05-29T15:55:00Z" w16du:dateUtc="2025-05-29T15:55:29Z" w:id="1189742032"/>
          <w:rFonts w:ascii="Calibri" w:hAnsi="Calibri" w:cs="Calibri"/>
          <w:noProof/>
          <w:sz w:val="24"/>
          <w:szCs w:val="24"/>
        </w:rPr>
      </w:pPr>
      <w:r w:rsidRPr="128F29F1" w:rsidR="128F29F1">
        <w:rPr>
          <w:rFonts w:ascii="Calibri" w:hAnsi="Calibri" w:cs="Calibri"/>
          <w:noProof/>
        </w:rPr>
        <w:t xml:space="preserve">whether the data needs to be transferred in binary format, </w:t>
      </w:r>
    </w:p>
    <w:p w:rsidRPr="005A294E" w:rsidR="005A294E" w:rsidP="128F29F1" w:rsidRDefault="67C4C098" w14:paraId="4977790C" w14:textId="03FF74FB">
      <w:pPr>
        <w:pStyle w:val="ListParagraph"/>
        <w:numPr>
          <w:ilvl w:val="0"/>
          <w:numId w:val="4"/>
        </w:numPr>
        <w:rPr>
          <w:ins w:author="JANA WONG" w:date="2025-05-29T15:55:00Z" w16du:dateUtc="2025-05-29T15:55:56Z" w:id="2130321201"/>
          <w:rFonts w:ascii="Calibri" w:hAnsi="Calibri" w:cs="Calibri"/>
          <w:noProof/>
          <w:sz w:val="24"/>
          <w:szCs w:val="24"/>
        </w:rPr>
      </w:pPr>
      <w:r w:rsidRPr="128F29F1" w:rsidR="128F29F1">
        <w:rPr>
          <w:rFonts w:ascii="Calibri" w:hAnsi="Calibri" w:cs="Calibri"/>
          <w:noProof/>
        </w:rPr>
        <w:t>the compression (LZ4, GZIP) to be applied for efficient data migration,</w:t>
      </w:r>
    </w:p>
    <w:p w:rsidRPr="005A294E" w:rsidR="005A294E" w:rsidP="128F29F1" w:rsidRDefault="67C4C098" w14:paraId="51169299" w14:textId="10D5CB78">
      <w:pPr>
        <w:pStyle w:val="ListParagraph"/>
        <w:numPr>
          <w:ilvl w:val="0"/>
          <w:numId w:val="4"/>
        </w:numPr>
        <w:rPr>
          <w:ins w:author="JANA WONG" w:date="2025-05-29T15:56:00Z" w16du:dateUtc="2025-05-29T15:56:09Z" w:id="1355001715"/>
          <w:rFonts w:ascii="Calibri" w:hAnsi="Calibri" w:cs="Calibri"/>
          <w:noProof/>
          <w:sz w:val="24"/>
          <w:szCs w:val="24"/>
        </w:rPr>
      </w:pPr>
      <w:r w:rsidRPr="128F29F1" w:rsidR="128F29F1">
        <w:rPr>
          <w:rFonts w:ascii="Calibri" w:hAnsi="Calibri" w:cs="Calibri"/>
          <w:noProof/>
        </w:rPr>
        <w:t xml:space="preserve">ability to filter data within the table for migration, </w:t>
      </w:r>
    </w:p>
    <w:p w:rsidRPr="005A294E" w:rsidR="005A294E" w:rsidP="128F29F1" w:rsidRDefault="67C4C098" w14:paraId="36332EC5" w14:textId="04710B10">
      <w:pPr>
        <w:pStyle w:val="ListParagraph"/>
        <w:numPr>
          <w:ilvl w:val="0"/>
          <w:numId w:val="4"/>
        </w:numPr>
        <w:rPr>
          <w:rFonts w:ascii="Calibri" w:hAnsi="Calibri" w:cs="Calibri"/>
          <w:noProof/>
          <w:sz w:val="24"/>
          <w:szCs w:val="24"/>
        </w:rPr>
      </w:pPr>
      <w:r w:rsidRPr="128F29F1" w:rsidR="128F29F1">
        <w:rPr>
          <w:rFonts w:ascii="Calibri" w:hAnsi="Calibri" w:cs="Calibri"/>
          <w:noProof/>
        </w:rPr>
        <w:t xml:space="preserve">hpu related configurations. </w:t>
      </w:r>
    </w:p>
    <w:p w:rsidRPr="005A294E" w:rsidR="005A294E" w:rsidP="128F29F1" w:rsidRDefault="005A294E" w14:paraId="28DF69CF" w14:textId="65AC6177">
      <w:pPr>
        <w:pStyle w:val="ListParagraph"/>
        <w:numPr>
          <w:ilvl w:val="0"/>
          <w:numId w:val="4"/>
        </w:numPr>
        <w:rPr>
          <w:rFonts w:ascii="Calibri" w:hAnsi="Calibri" w:cs="Calibri"/>
          <w:noProof/>
          <w:sz w:val="24"/>
          <w:szCs w:val="24"/>
        </w:rPr>
      </w:pPr>
      <w:r w:rsidRPr="128F29F1" w:rsidR="128F29F1">
        <w:rPr>
          <w:rFonts w:ascii="Calibri" w:hAnsi="Calibri" w:cs="Calibri"/>
          <w:noProof/>
        </w:rPr>
        <w:t>An option to specify whether the target table should be truncated before loading data into it.</w:t>
      </w:r>
    </w:p>
    <w:p w:rsidRPr="005A294E" w:rsidR="005A294E" w:rsidP="005A294E" w:rsidRDefault="005A294E" w14:paraId="1DEAEF36" w14:textId="2E24BB08">
      <w:pPr>
        <w:rPr>
          <w:rFonts w:ascii="Calibri" w:hAnsi="Calibri" w:cs="Calibri"/>
          <w:b/>
          <w:bCs/>
          <w:noProof/>
        </w:rPr>
      </w:pPr>
      <w:r w:rsidRPr="128F29F1" w:rsidR="128F29F1">
        <w:rPr>
          <w:rFonts w:ascii="Calibri" w:hAnsi="Calibri" w:cs="Calibri"/>
          <w:b w:val="1"/>
          <w:bCs w:val="1"/>
          <w:noProof/>
        </w:rPr>
        <w:t>Validation</w:t>
      </w:r>
      <w:r w:rsidRPr="128F29F1" w:rsidR="128F29F1">
        <w:rPr>
          <w:rFonts w:ascii="Calibri" w:hAnsi="Calibri" w:cs="Calibri"/>
          <w:b w:val="1"/>
          <w:bCs w:val="1"/>
          <w:noProof/>
        </w:rPr>
        <w:t>s</w:t>
      </w:r>
      <w:r w:rsidRPr="128F29F1" w:rsidR="128F29F1">
        <w:rPr>
          <w:rFonts w:ascii="Calibri" w:hAnsi="Calibri" w:cs="Calibri"/>
          <w:b w:val="1"/>
          <w:bCs w:val="1"/>
          <w:noProof/>
        </w:rPr>
        <w:t>:</w:t>
      </w:r>
    </w:p>
    <w:p w:rsidRPr="00BE4067" w:rsidR="00BE4067" w:rsidP="128F29F1" w:rsidRDefault="67C4C098" w14:paraId="416B4215" w14:textId="45598303">
      <w:pPr>
        <w:spacing w:before="120" w:beforeAutospacing="off" w:after="60" w:afterAutospacing="off"/>
        <w:rPr>
          <w:rFonts w:ascii="Calibri" w:hAnsi="Calibri" w:eastAsia="Calibri" w:cs="Calibri"/>
          <w:b w:val="0"/>
          <w:bCs w:val="0"/>
          <w:i w:val="0"/>
          <w:iCs w:val="0"/>
          <w:caps w:val="0"/>
          <w:smallCaps w:val="0"/>
          <w:strike w:val="0"/>
          <w:dstrike w:val="0"/>
          <w:noProof w:val="0"/>
          <w:color w:val="auto"/>
          <w:sz w:val="24"/>
          <w:szCs w:val="24"/>
          <w:u w:val="none"/>
          <w:lang w:val="en-IN"/>
        </w:rPr>
      </w:pP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Db2 Bridge provides two types of validation mechanisms to ensure data integrity during migration from the source to the target system:</w:t>
      </w:r>
    </w:p>
    <w:p w:rsidRPr="00BE4067" w:rsidR="00BE4067" w:rsidP="128F29F1" w:rsidRDefault="67C4C098" w14:paraId="0629D170" w14:textId="3844F33B">
      <w:pPr>
        <w:pStyle w:val="ListParagraph"/>
        <w:numPr>
          <w:ilvl w:val="0"/>
          <w:numId w:val="5"/>
        </w:numPr>
        <w:spacing w:before="240" w:beforeAutospacing="off" w:after="240" w:afterAutospacing="off"/>
        <w:rPr>
          <w:rFonts w:ascii="Calibri" w:hAnsi="Calibri" w:eastAsia="Calibri" w:cs="Calibri"/>
          <w:b w:val="0"/>
          <w:bCs w:val="0"/>
          <w:i w:val="0"/>
          <w:iCs w:val="0"/>
          <w:caps w:val="0"/>
          <w:smallCaps w:val="0"/>
          <w:strike w:val="0"/>
          <w:dstrike w:val="0"/>
          <w:noProof w:val="0"/>
          <w:color w:val="auto"/>
          <w:sz w:val="24"/>
          <w:szCs w:val="24"/>
          <w:u w:val="none"/>
          <w:lang w:val="en-IN"/>
        </w:rPr>
      </w:pPr>
      <w:r w:rsidRPr="128F29F1" w:rsidR="128F29F1">
        <w:rPr>
          <w:rFonts w:ascii="Calibri" w:hAnsi="Calibri" w:eastAsia="Calibri" w:cs="Calibri"/>
          <w:b w:val="1"/>
          <w:bCs w:val="1"/>
          <w:i w:val="0"/>
          <w:iCs w:val="0"/>
          <w:caps w:val="0"/>
          <w:smallCaps w:val="0"/>
          <w:strike w:val="0"/>
          <w:dstrike w:val="0"/>
          <w:noProof w:val="0"/>
          <w:color w:val="auto"/>
          <w:sz w:val="24"/>
          <w:szCs w:val="24"/>
          <w:u w:val="none"/>
          <w:lang w:val="en-IN"/>
        </w:rPr>
        <w:t>Row Count Validation</w:t>
      </w:r>
      <w:r>
        <w:br/>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Compares the number of rows in the source and target tables after migration. If a mismatch is detected, an error is returned.</w:t>
      </w:r>
    </w:p>
    <w:p w:rsidRPr="00BE4067" w:rsidR="00BE4067" w:rsidP="128F29F1" w:rsidRDefault="67C4C098" w14:paraId="09C28D02" w14:textId="3CDD1481">
      <w:pPr>
        <w:pStyle w:val="ListParagraph"/>
        <w:numPr>
          <w:ilvl w:val="0"/>
          <w:numId w:val="5"/>
        </w:numPr>
        <w:spacing w:before="240" w:beforeAutospacing="off" w:after="240" w:afterAutospacing="off"/>
        <w:rPr>
          <w:rFonts w:ascii="Calibri" w:hAnsi="Calibri" w:cs="Calibri"/>
          <w:noProof/>
          <w:lang w:val="en-US"/>
        </w:rPr>
      </w:pPr>
      <w:r w:rsidRPr="128F29F1" w:rsidR="128F29F1">
        <w:rPr>
          <w:rFonts w:ascii="Calibri" w:hAnsi="Calibri" w:eastAsia="Calibri" w:cs="Calibri"/>
          <w:b w:val="1"/>
          <w:bCs w:val="1"/>
          <w:i w:val="0"/>
          <w:iCs w:val="0"/>
          <w:caps w:val="0"/>
          <w:smallCaps w:val="0"/>
          <w:strike w:val="0"/>
          <w:dstrike w:val="0"/>
          <w:noProof w:val="0"/>
          <w:color w:val="auto"/>
          <w:sz w:val="24"/>
          <w:szCs w:val="24"/>
          <w:u w:val="none"/>
          <w:lang w:val="en-IN"/>
        </w:rPr>
        <w:t>Checksum Validation</w:t>
      </w:r>
      <w:r>
        <w:br/>
      </w:r>
      <w:r w:rsidRPr="128F29F1" w:rsidR="128F29F1">
        <w:rPr>
          <w:rFonts w:ascii="Calibri" w:hAnsi="Calibri" w:eastAsia="Calibri" w:cs="Calibri"/>
          <w:b w:val="0"/>
          <w:bCs w:val="0"/>
          <w:i w:val="0"/>
          <w:iCs w:val="0"/>
          <w:caps w:val="0"/>
          <w:smallCaps w:val="0"/>
          <w:strike w:val="0"/>
          <w:dstrike w:val="0"/>
          <w:noProof w:val="0"/>
          <w:color w:val="auto"/>
          <w:sz w:val="24"/>
          <w:szCs w:val="24"/>
          <w:u w:val="none"/>
          <w:lang w:val="en-IN"/>
        </w:rPr>
        <w:t>Performs a checksum comparison between the source and target tables. Users can specify the level of validation using either COUNT or FULL checksum modes.</w:t>
      </w:r>
    </w:p>
    <w:p w:rsidRPr="00BE4067" w:rsidR="00BE4067" w:rsidP="128F29F1" w:rsidRDefault="67C4C098" w14:paraId="212B3DD0" w14:textId="34DBAFD0">
      <w:pPr>
        <w:pStyle w:val="Normal"/>
        <w:spacing w:before="240" w:beforeAutospacing="off" w:after="240" w:afterAutospacing="off"/>
        <w:ind w:left="0"/>
        <w:rPr>
          <w:rFonts w:ascii="Calibri" w:hAnsi="Calibri" w:cs="Calibri"/>
          <w:noProof/>
          <w:lang w:val="en-US"/>
        </w:rPr>
      </w:pPr>
      <w:r w:rsidRPr="128F29F1" w:rsidR="128F29F1">
        <w:rPr>
          <w:rFonts w:ascii="Calibri" w:hAnsi="Calibri" w:cs="Calibri"/>
          <w:noProof/>
        </w:rPr>
        <w:t>Note: Data validation can be time consuming and might hinder the migration performance</w:t>
      </w:r>
      <w:ins w:author="JANA WONG" w:date="2025-05-29T15:59:00Z" w:id="430999236">
        <w:r w:rsidRPr="128F29F1" w:rsidR="128F29F1">
          <w:rPr>
            <w:rFonts w:ascii="Calibri" w:hAnsi="Calibri" w:cs="Calibri"/>
            <w:noProof/>
          </w:rPr>
          <w:t xml:space="preserve">. </w:t>
        </w:r>
      </w:ins>
      <w:r w:rsidRPr="128F29F1" w:rsidR="128F29F1">
        <w:rPr>
          <w:rFonts w:ascii="Calibri" w:hAnsi="Calibri" w:cs="Calibri"/>
          <w:noProof/>
        </w:rPr>
        <w:t xml:space="preserve"> It can not be used when the source system has active writes.</w:t>
      </w:r>
    </w:p>
    <w:p w:rsidR="00093DD8" w:rsidP="00480BE0" w:rsidRDefault="00093DD8" w14:paraId="6DE41F8B" w14:textId="4B445359">
      <w:pPr>
        <w:rPr>
          <w:rFonts w:ascii="Calibri" w:hAnsi="Calibri" w:cs="Calibri"/>
          <w:b/>
          <w:bCs/>
          <w:noProof/>
          <w:sz w:val="28"/>
          <w:szCs w:val="28"/>
        </w:rPr>
      </w:pPr>
      <w:r w:rsidRPr="00093DD8">
        <w:rPr>
          <w:rFonts w:ascii="Calibri" w:hAnsi="Calibri" w:cs="Calibri"/>
          <w:b/>
          <w:bCs/>
          <w:noProof/>
          <w:sz w:val="28"/>
          <w:szCs w:val="28"/>
        </w:rPr>
        <w:t>Performance Analysis</w:t>
      </w:r>
      <w:r>
        <w:rPr>
          <w:rFonts w:ascii="Calibri" w:hAnsi="Calibri" w:cs="Calibri"/>
          <w:b/>
          <w:bCs/>
          <w:noProof/>
          <w:sz w:val="28"/>
          <w:szCs w:val="28"/>
        </w:rPr>
        <w:t>:</w:t>
      </w:r>
      <w:r w:rsidR="00192E0D">
        <w:rPr>
          <w:rFonts w:ascii="Calibri" w:hAnsi="Calibri" w:cs="Calibri"/>
          <w:b/>
          <w:bCs/>
          <w:noProof/>
          <w:sz w:val="28"/>
          <w:szCs w:val="28"/>
        </w:rPr>
        <w:t xml:space="preserve"> </w:t>
      </w:r>
    </w:p>
    <w:p w:rsidRPr="00A72C9F" w:rsidR="00A72C9F" w:rsidP="00480BE0" w:rsidRDefault="00F42D25" w14:paraId="2375709B" w14:textId="08372D87">
      <w:pPr>
        <w:rPr>
          <w:rFonts w:ascii="Calibri" w:hAnsi="Calibri" w:cs="Calibri"/>
          <w:noProof/>
        </w:rPr>
      </w:pPr>
      <w:r w:rsidRPr="128F29F1" w:rsidR="128F29F1">
        <w:rPr>
          <w:rFonts w:ascii="Calibri" w:hAnsi="Calibri" w:cs="Calibri"/>
          <w:noProof/>
        </w:rPr>
        <w:t xml:space="preserve">As part of performance analysis, a comprehensive performance study leveraging a 10TB BDI (Big Data Intelligence) workload was conducted to evaluate the capabilities of IBM Db2 Bridge for customers migrating from IIAS Sailfish to IBM’s P10 PCR. </w:t>
      </w:r>
    </w:p>
    <w:p w:rsidR="00F42D25" w:rsidP="128F29F1" w:rsidRDefault="00F42D25" w14:paraId="5E297F9D" w14:textId="77ED38EB">
      <w:pPr>
        <w:rPr>
          <w:rFonts w:ascii="Calibri" w:hAnsi="Calibri" w:eastAsia="Calibri" w:cs="Calibri"/>
          <w:b w:val="0"/>
          <w:bCs w:val="0"/>
          <w:i w:val="0"/>
          <w:iCs w:val="0"/>
          <w:caps w:val="0"/>
          <w:smallCaps w:val="0"/>
          <w:strike w:val="0"/>
          <w:dstrike w:val="0"/>
          <w:noProof/>
          <w:color w:val="auto"/>
          <w:sz w:val="24"/>
          <w:szCs w:val="24"/>
          <w:u w:val="none"/>
          <w:lang w:val="en-IN"/>
        </w:rPr>
      </w:pPr>
      <w:r w:rsidRPr="128F29F1" w:rsidR="128F29F1">
        <w:rPr>
          <w:rFonts w:ascii="Calibri" w:hAnsi="Calibri" w:cs="Calibri"/>
          <w:noProof/>
        </w:rPr>
        <w:t>Our test bench included an IIAS 1/3</w:t>
      </w:r>
      <w:r w:rsidRPr="128F29F1" w:rsidR="128F29F1">
        <w:rPr>
          <w:rFonts w:ascii="Calibri" w:hAnsi="Calibri" w:cs="Calibri"/>
          <w:noProof/>
          <w:vertAlign w:val="superscript"/>
        </w:rPr>
        <w:t>rd</w:t>
      </w:r>
      <w:r w:rsidRPr="128F29F1" w:rsidR="128F29F1">
        <w:rPr>
          <w:rFonts w:ascii="Calibri" w:hAnsi="Calibri" w:cs="Calibri"/>
          <w:noProof/>
        </w:rPr>
        <w:t xml:space="preserve"> Rack as source and a P10CR Base Rack Large (BRL) as the target. </w:t>
      </w:r>
      <w:r w:rsidRPr="128F29F1" w:rsidR="128F29F1">
        <w:rPr>
          <w:rFonts w:ascii="Calibri" w:hAnsi="Calibri" w:eastAsia="Calibri" w:cs="Calibri"/>
          <w:b w:val="0"/>
          <w:bCs w:val="0"/>
          <w:i w:val="0"/>
          <w:iCs w:val="0"/>
          <w:caps w:val="0"/>
          <w:smallCaps w:val="0"/>
          <w:strike w:val="0"/>
          <w:dstrike w:val="0"/>
          <w:noProof/>
          <w:color w:val="auto"/>
          <w:sz w:val="24"/>
          <w:szCs w:val="24"/>
          <w:u w:val="none"/>
          <w:lang w:val="en-IN"/>
        </w:rPr>
        <w:t>The following key metrics were identified based on the test results:</w:t>
      </w:r>
    </w:p>
    <w:p w:rsidRPr="005F0183" w:rsidR="009C21A8" w:rsidP="005F0183" w:rsidRDefault="009C21A8" w14:paraId="606470F5" w14:textId="66719B76">
      <w:pPr>
        <w:pStyle w:val="ListParagraph"/>
        <w:numPr>
          <w:ilvl w:val="0"/>
          <w:numId w:val="2"/>
        </w:numPr>
        <w:rPr>
          <w:rFonts w:ascii="Calibri" w:hAnsi="Calibri" w:cs="Calibri"/>
          <w:noProof/>
        </w:rPr>
      </w:pPr>
      <w:r>
        <w:rPr>
          <w:rFonts w:ascii="Calibri" w:hAnsi="Calibri" w:cs="Calibri"/>
          <w:noProof/>
        </w:rPr>
        <w:lastRenderedPageBreak/>
        <w:t xml:space="preserve">Db2 Bridge was able to attain an average of 1400GB/hr to 1550GB/hr in Data migration with the fastest table reaching upto 2700GB/hr. </w:t>
      </w:r>
    </w:p>
    <w:p w:rsidRPr="00D13756" w:rsidR="00791E60" w:rsidP="00480BE0" w:rsidRDefault="005F0183" w14:paraId="657C7837" w14:textId="30F1C77B">
      <w:pPr>
        <w:pStyle w:val="ListParagraph"/>
        <w:numPr>
          <w:ilvl w:val="0"/>
          <w:numId w:val="2"/>
        </w:numPr>
        <w:rPr>
          <w:rFonts w:ascii="Calibri" w:hAnsi="Calibri" w:cs="Calibri"/>
          <w:noProof/>
        </w:rPr>
      </w:pPr>
      <w:r w:rsidRPr="005F0183">
        <w:rPr>
          <w:rFonts w:ascii="Calibri" w:hAnsi="Calibri" w:cs="Calibri"/>
          <w:noProof/>
        </w:rPr>
        <w:t>The Data migration rate is directly proportional to the number of partitions available on the source and how the data is partitioned in the database.</w:t>
      </w:r>
    </w:p>
    <w:p w:rsidR="005A47C4" w:rsidP="00480BE0" w:rsidRDefault="002D536B" w14:paraId="2BD4C050" w14:textId="16C41E8A">
      <w:pPr>
        <w:rPr>
          <w:noProof/>
        </w:rPr>
      </w:pPr>
      <w:r w:rsidRPr="003C2270" w:rsidR="003C2270">
        <w:rPr>
          <w:noProof/>
        </w:rPr>
        <w:t xml:space="preserve"> </w:t>
      </w:r>
      <w:r w:rsidR="005A47C4">
        <w:rPr>
          <w:noProof/>
        </w:rPr>
        <w:drawing>
          <wp:inline distT="0" distB="0" distL="0" distR="0" wp14:anchorId="7E57CFD9" wp14:editId="06D30F75">
            <wp:extent cx="2823210" cy="2743200"/>
            <wp:effectExtent l="0" t="0" r="15240" b="0"/>
            <wp:docPr id="205422344" name="Chart 1">
              <a:extLst xmlns:a="http://schemas.openxmlformats.org/drawingml/2006/main">
                <a:ext uri="{FF2B5EF4-FFF2-40B4-BE49-F238E27FC236}">
                  <a16:creationId xmlns:a16="http://schemas.microsoft.com/office/drawing/2014/main" id="{A8B0893E-D9C0-FDCF-D1D8-862B155290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A47C4">
        <w:rPr>
          <w:noProof/>
        </w:rPr>
        <w:drawing>
          <wp:inline distT="0" distB="0" distL="0" distR="0" wp14:anchorId="0B02820F" wp14:editId="01EF63E9">
            <wp:extent cx="2780348" cy="2743200"/>
            <wp:effectExtent l="0" t="0" r="1270" b="0"/>
            <wp:docPr id="1227513250" name="Chart 1">
              <a:extLst xmlns:a="http://schemas.openxmlformats.org/drawingml/2006/main">
                <a:ext uri="{FF2B5EF4-FFF2-40B4-BE49-F238E27FC236}">
                  <a16:creationId xmlns:a16="http://schemas.microsoft.com/office/drawing/2014/main" id="{36CBAEE8-334A-CCD1-BF0F-C2ACF54CD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128F29F1" w:rsidP="128F29F1" w:rsidRDefault="128F29F1" w14:paraId="71F4D769" w14:textId="239B0A9B">
      <w:pPr>
        <w:rPr>
          <w:rFonts w:ascii="Calibri" w:hAnsi="Calibri" w:eastAsia="Calibri" w:cs="Calibri"/>
          <w:b w:val="0"/>
          <w:bCs w:val="0"/>
          <w:i w:val="0"/>
          <w:iCs w:val="0"/>
          <w:caps w:val="0"/>
          <w:smallCaps w:val="0"/>
          <w:strike w:val="0"/>
          <w:dstrike w:val="0"/>
          <w:noProof/>
          <w:color w:val="auto"/>
          <w:sz w:val="24"/>
          <w:szCs w:val="24"/>
          <w:u w:val="none"/>
          <w:lang w:val="en-IN"/>
        </w:rPr>
      </w:pPr>
      <w:r w:rsidRPr="128F29F1" w:rsidR="128F29F1">
        <w:rPr>
          <w:rFonts w:ascii="Calibri" w:hAnsi="Calibri" w:cs="Calibri"/>
          <w:noProof/>
        </w:rPr>
        <w:t xml:space="preserve">As we have found that the performance scales linearly with the number of partitions on the source, we can expect somewhere around 2.5 hours to migrate 10 TB of data from an IIAS Full Rack cluster to a P10 PCR BRL system which gives us a respectable 4TB/hr of data migration. </w:t>
      </w:r>
      <w:r w:rsidRPr="128F29F1" w:rsidR="128F29F1">
        <w:rPr>
          <w:rFonts w:ascii="Calibri" w:hAnsi="Calibri" w:eastAsia="Calibri" w:cs="Calibri"/>
          <w:b w:val="0"/>
          <w:bCs w:val="0"/>
          <w:i w:val="0"/>
          <w:iCs w:val="0"/>
          <w:caps w:val="0"/>
          <w:smallCaps w:val="0"/>
          <w:strike w:val="0"/>
          <w:dstrike w:val="0"/>
          <w:noProof/>
          <w:color w:val="auto"/>
          <w:sz w:val="24"/>
          <w:szCs w:val="24"/>
          <w:u w:val="none"/>
          <w:lang w:val="en-IN"/>
        </w:rPr>
        <w:t>These figures are based on uncompressed flat file equivalents, providing a consistent baseline for comparison, as compression efficiency can vary across different engines.</w:t>
      </w:r>
    </w:p>
    <w:p w:rsidR="00D13756" w:rsidP="00480BE0" w:rsidRDefault="67C4C098" w14:paraId="7E2AAEF7" w14:textId="049F471D">
      <w:pPr>
        <w:rPr>
          <w:rFonts w:ascii="Calibri" w:hAnsi="Calibri" w:cs="Calibri"/>
          <w:noProof/>
        </w:rPr>
      </w:pPr>
      <w:r w:rsidRPr="128F29F1" w:rsidR="128F29F1">
        <w:rPr>
          <w:rFonts w:ascii="Calibri" w:hAnsi="Calibri" w:cs="Calibri"/>
          <w:noProof/>
        </w:rPr>
        <w:t xml:space="preserve"> </w:t>
      </w:r>
    </w:p>
    <w:p w:rsidR="00192E0D" w:rsidP="00480BE0" w:rsidRDefault="00192E0D" w14:paraId="49B06951" w14:textId="128CFD9A">
      <w:pPr>
        <w:rPr>
          <w:rFonts w:ascii="Calibri" w:hAnsi="Calibri" w:cs="Calibri"/>
          <w:b/>
          <w:bCs/>
          <w:noProof/>
          <w:sz w:val="28"/>
          <w:szCs w:val="28"/>
        </w:rPr>
      </w:pPr>
      <w:r w:rsidRPr="128F29F1" w:rsidR="128F29F1">
        <w:rPr>
          <w:rFonts w:ascii="Calibri" w:hAnsi="Calibri" w:cs="Calibri"/>
          <w:b w:val="1"/>
          <w:bCs w:val="1"/>
          <w:noProof/>
          <w:sz w:val="28"/>
          <w:szCs w:val="28"/>
        </w:rPr>
        <w:t>Conclusion:</w:t>
      </w:r>
    </w:p>
    <w:p w:rsidR="128F29F1" w:rsidP="128F29F1" w:rsidRDefault="128F29F1" w14:paraId="1F657EEE" w14:textId="44D2553B">
      <w:pPr>
        <w:rPr>
          <w:rFonts w:ascii="Calibri" w:hAnsi="Calibri" w:eastAsia="Calibri" w:cs="Calibri"/>
          <w:b w:val="0"/>
          <w:bCs w:val="0"/>
          <w:i w:val="0"/>
          <w:iCs w:val="0"/>
          <w:caps w:val="0"/>
          <w:smallCaps w:val="0"/>
          <w:strike w:val="0"/>
          <w:dstrike w:val="0"/>
          <w:noProof/>
          <w:color w:val="auto"/>
          <w:sz w:val="24"/>
          <w:szCs w:val="24"/>
          <w:u w:val="none"/>
          <w:lang w:val="en-IN"/>
        </w:rPr>
      </w:pPr>
      <w:r w:rsidRPr="128F29F1" w:rsidR="128F29F1">
        <w:rPr>
          <w:rFonts w:ascii="Calibri" w:hAnsi="Calibri" w:eastAsia="Calibri" w:cs="Calibri"/>
          <w:b w:val="0"/>
          <w:bCs w:val="0"/>
          <w:i w:val="0"/>
          <w:iCs w:val="0"/>
          <w:caps w:val="0"/>
          <w:smallCaps w:val="0"/>
          <w:strike w:val="0"/>
          <w:dstrike w:val="0"/>
          <w:noProof/>
          <w:color w:val="auto"/>
          <w:sz w:val="24"/>
          <w:szCs w:val="24"/>
          <w:u w:val="none"/>
          <w:lang w:val="en-IN"/>
        </w:rPr>
        <w:t>IBM Db2 Bridge is designed to scale efficiently, whether migrating a single large database of 1,000 terabytes or thousands of smaller databases, while maintaining data integrity and performance. This blog post illustrated one such use case—migrating from IBM Integrated Analytics System (IIAS) to the Power10 Private Cloud Rack (P10 PCR)—demonstrating how the tool can support complex migrations with reliability and efficiency.</w:t>
      </w:r>
    </w:p>
    <w:p w:rsidR="005F0FD9" w:rsidP="00480BE0" w:rsidRDefault="005F0FD9" w14:paraId="02D8CD46" w14:textId="77777777">
      <w:pPr>
        <w:rPr>
          <w:rFonts w:ascii="Calibri" w:hAnsi="Calibri" w:cs="Calibri"/>
          <w:noProof/>
        </w:rPr>
      </w:pPr>
    </w:p>
    <w:p w:rsidRPr="005F0FD9" w:rsidR="005F0FD9" w:rsidP="128F29F1" w:rsidRDefault="005F0FD9" w14:paraId="3A4682C5" w14:textId="77777777">
      <w:pPr>
        <w:rPr>
          <w:rFonts w:ascii="Calibri" w:hAnsi="Calibri" w:cs="Calibri"/>
          <w:noProof/>
          <w:sz w:val="28"/>
          <w:szCs w:val="28"/>
        </w:rPr>
      </w:pPr>
      <w:r w:rsidRPr="128F29F1" w:rsidR="128F29F1">
        <w:rPr>
          <w:rFonts w:ascii="Calibri" w:hAnsi="Calibri" w:cs="Calibri"/>
          <w:b w:val="1"/>
          <w:bCs w:val="1"/>
          <w:noProof/>
          <w:sz w:val="28"/>
          <w:szCs w:val="28"/>
        </w:rPr>
        <w:t>About the Authors</w:t>
      </w:r>
    </w:p>
    <w:p w:rsidR="005F0FD9" w:rsidP="005F0FD9" w:rsidRDefault="005F0FD9" w14:paraId="3E1383D4" w14:textId="672AE208">
      <w:pPr>
        <w:rPr>
          <w:rFonts w:ascii="Calibri" w:hAnsi="Calibri" w:cs="Calibri"/>
          <w:noProof/>
        </w:rPr>
      </w:pPr>
      <w:r>
        <w:rPr>
          <w:rFonts w:ascii="Calibri" w:hAnsi="Calibri" w:cs="Calibri"/>
          <w:b/>
          <w:bCs/>
          <w:noProof/>
        </w:rPr>
        <w:t>Sairaman K</w:t>
      </w:r>
      <w:r w:rsidRPr="005F0FD9">
        <w:rPr>
          <w:rFonts w:ascii="Calibri" w:hAnsi="Calibri" w:cs="Calibri"/>
          <w:noProof/>
        </w:rPr>
        <w:t xml:space="preserve"> is </w:t>
      </w:r>
      <w:r>
        <w:rPr>
          <w:rFonts w:ascii="Calibri" w:hAnsi="Calibri" w:cs="Calibri"/>
          <w:noProof/>
        </w:rPr>
        <w:t>a Software Developer and techi</w:t>
      </w:r>
      <w:r w:rsidR="00FF3BBE">
        <w:rPr>
          <w:rFonts w:ascii="Calibri" w:hAnsi="Calibri" w:cs="Calibri"/>
          <w:noProof/>
        </w:rPr>
        <w:t>c</w:t>
      </w:r>
      <w:r>
        <w:rPr>
          <w:rFonts w:ascii="Calibri" w:hAnsi="Calibri" w:cs="Calibri"/>
          <w:noProof/>
        </w:rPr>
        <w:t xml:space="preserve">al lead </w:t>
      </w:r>
      <w:r w:rsidRPr="005F0FD9">
        <w:rPr>
          <w:rFonts w:ascii="Calibri" w:hAnsi="Calibri" w:cs="Calibri"/>
          <w:noProof/>
        </w:rPr>
        <w:t xml:space="preserve">for </w:t>
      </w:r>
      <w:r>
        <w:rPr>
          <w:rFonts w:ascii="Calibri" w:hAnsi="Calibri" w:cs="Calibri"/>
          <w:noProof/>
        </w:rPr>
        <w:t xml:space="preserve">IBM Db2 Bridge </w:t>
      </w:r>
      <w:r w:rsidRPr="005F0FD9">
        <w:rPr>
          <w:rFonts w:ascii="Calibri" w:hAnsi="Calibri" w:cs="Calibri"/>
          <w:noProof/>
        </w:rPr>
        <w:t xml:space="preserve">at the IBM </w:t>
      </w:r>
      <w:r>
        <w:rPr>
          <w:rFonts w:ascii="Calibri" w:hAnsi="Calibri" w:cs="Calibri"/>
          <w:noProof/>
        </w:rPr>
        <w:t xml:space="preserve">India Software </w:t>
      </w:r>
      <w:r w:rsidRPr="005F0FD9">
        <w:rPr>
          <w:rFonts w:ascii="Calibri" w:hAnsi="Calibri" w:cs="Calibri"/>
          <w:noProof/>
        </w:rPr>
        <w:t xml:space="preserve">Lab, with over </w:t>
      </w:r>
      <w:r>
        <w:rPr>
          <w:rFonts w:ascii="Calibri" w:hAnsi="Calibri" w:cs="Calibri"/>
          <w:noProof/>
        </w:rPr>
        <w:t xml:space="preserve">6 </w:t>
      </w:r>
      <w:r w:rsidRPr="005F0FD9">
        <w:rPr>
          <w:rFonts w:ascii="Calibri" w:hAnsi="Calibri" w:cs="Calibri"/>
          <w:noProof/>
        </w:rPr>
        <w:t xml:space="preserve">years of experience in Databases, </w:t>
      </w:r>
      <w:r>
        <w:rPr>
          <w:rFonts w:ascii="Calibri" w:hAnsi="Calibri" w:cs="Calibri"/>
          <w:noProof/>
        </w:rPr>
        <w:t xml:space="preserve">Kubernetes </w:t>
      </w:r>
      <w:r w:rsidRPr="005F0FD9">
        <w:rPr>
          <w:rFonts w:ascii="Calibri" w:hAnsi="Calibri" w:cs="Calibri"/>
          <w:noProof/>
        </w:rPr>
        <w:t xml:space="preserve">and </w:t>
      </w:r>
      <w:r>
        <w:rPr>
          <w:rFonts w:ascii="Calibri" w:hAnsi="Calibri" w:cs="Calibri"/>
          <w:noProof/>
        </w:rPr>
        <w:t>Cloud services</w:t>
      </w:r>
      <w:r w:rsidRPr="005F0FD9">
        <w:rPr>
          <w:rFonts w:ascii="Calibri" w:hAnsi="Calibri" w:cs="Calibri"/>
          <w:noProof/>
        </w:rPr>
        <w:t xml:space="preserve">. </w:t>
      </w:r>
      <w:r>
        <w:rPr>
          <w:rFonts w:ascii="Calibri" w:hAnsi="Calibri" w:cs="Calibri"/>
          <w:noProof/>
        </w:rPr>
        <w:t xml:space="preserve">He </w:t>
      </w:r>
      <w:r w:rsidRPr="005F0FD9">
        <w:rPr>
          <w:rFonts w:ascii="Calibri" w:hAnsi="Calibri" w:cs="Calibri"/>
          <w:noProof/>
        </w:rPr>
        <w:t xml:space="preserve">holds a </w:t>
      </w:r>
      <w:r>
        <w:rPr>
          <w:rFonts w:ascii="Calibri" w:hAnsi="Calibri" w:cs="Calibri"/>
          <w:noProof/>
        </w:rPr>
        <w:t>Bachelor</w:t>
      </w:r>
      <w:r w:rsidRPr="005F0FD9">
        <w:rPr>
          <w:rFonts w:ascii="Calibri" w:hAnsi="Calibri" w:cs="Calibri"/>
          <w:noProof/>
        </w:rPr>
        <w:t xml:space="preserve">’s in Computer Science from the </w:t>
      </w:r>
      <w:r>
        <w:rPr>
          <w:rFonts w:ascii="Calibri" w:hAnsi="Calibri" w:cs="Calibri"/>
          <w:noProof/>
        </w:rPr>
        <w:t>Thiagarajar college of Engineering, Madurai</w:t>
      </w:r>
      <w:r w:rsidRPr="005F0FD9">
        <w:rPr>
          <w:rFonts w:ascii="Calibri" w:hAnsi="Calibri" w:cs="Calibri"/>
          <w:noProof/>
        </w:rPr>
        <w:t xml:space="preserve">. </w:t>
      </w:r>
      <w:r>
        <w:rPr>
          <w:rFonts w:ascii="Calibri" w:hAnsi="Calibri" w:cs="Calibri"/>
          <w:noProof/>
        </w:rPr>
        <w:t xml:space="preserve">Sairaman </w:t>
      </w:r>
      <w:r w:rsidRPr="005F0FD9">
        <w:rPr>
          <w:rFonts w:ascii="Calibri" w:hAnsi="Calibri" w:cs="Calibri"/>
          <w:noProof/>
        </w:rPr>
        <w:t>can be reached at </w:t>
      </w:r>
      <w:hyperlink w:history="1" r:id="rId16">
        <w:r w:rsidRPr="000A2A97">
          <w:rPr>
            <w:rStyle w:val="Hyperlink"/>
            <w:rFonts w:ascii="Calibri" w:hAnsi="Calibri" w:cs="Calibri"/>
            <w:noProof/>
          </w:rPr>
          <w:t>sairamank@in.ibm.com</w:t>
        </w:r>
      </w:hyperlink>
      <w:r>
        <w:rPr>
          <w:rFonts w:ascii="Calibri" w:hAnsi="Calibri" w:cs="Calibri"/>
          <w:noProof/>
        </w:rPr>
        <w:t xml:space="preserve"> </w:t>
      </w:r>
    </w:p>
    <w:p w:rsidRPr="00192E0D" w:rsidR="005F0FD9" w:rsidP="00480BE0" w:rsidRDefault="00A77A49" w14:paraId="21F4DEF7" w14:textId="149635BF">
      <w:pPr>
        <w:rPr>
          <w:rFonts w:ascii="Calibri" w:hAnsi="Calibri" w:cs="Calibri"/>
          <w:noProof/>
        </w:rPr>
      </w:pPr>
      <w:r w:rsidRPr="00A77A49">
        <w:rPr>
          <w:rFonts w:ascii="Calibri" w:hAnsi="Calibri" w:cs="Calibri"/>
          <w:b/>
          <w:bCs/>
          <w:noProof/>
        </w:rPr>
        <w:t>Nandhinee Dhevi Ramachandran</w:t>
      </w:r>
      <w:r>
        <w:rPr>
          <w:rFonts w:ascii="Calibri" w:hAnsi="Calibri" w:cs="Calibri"/>
          <w:noProof/>
        </w:rPr>
        <w:t xml:space="preserve"> </w:t>
      </w:r>
      <w:r w:rsidRPr="00C72693" w:rsidR="00C72693">
        <w:rPr>
          <w:rFonts w:ascii="Calibri" w:hAnsi="Calibri" w:cs="Calibri"/>
          <w:noProof/>
        </w:rPr>
        <w:t>is a Software Developer and technical lead at IBM India Software Lab, with over 12 years of experience in mainframe, databases and cloud services.</w:t>
      </w:r>
      <w:r w:rsidR="00681B32">
        <w:rPr>
          <w:rFonts w:ascii="Calibri" w:hAnsi="Calibri" w:cs="Calibri"/>
          <w:noProof/>
        </w:rPr>
        <w:t xml:space="preserve"> </w:t>
      </w:r>
      <w:r w:rsidR="00C72693">
        <w:rPr>
          <w:rFonts w:ascii="Calibri" w:hAnsi="Calibri" w:cs="Calibri"/>
          <w:noProof/>
        </w:rPr>
        <w:t xml:space="preserve">Nandhinee </w:t>
      </w:r>
      <w:r w:rsidRPr="005F0FD9" w:rsidR="00C72693">
        <w:rPr>
          <w:rFonts w:ascii="Calibri" w:hAnsi="Calibri" w:cs="Calibri"/>
          <w:noProof/>
        </w:rPr>
        <w:t>can be reached at </w:t>
      </w:r>
      <w:hyperlink w:history="1" r:id="rId17">
        <w:r w:rsidRPr="00802259" w:rsidR="00C72693">
          <w:rPr>
            <w:rStyle w:val="Hyperlink"/>
            <w:rFonts w:ascii="Calibri" w:hAnsi="Calibri" w:cs="Calibri"/>
            <w:noProof/>
          </w:rPr>
          <w:t>nandramh@in.ibm.com</w:t>
        </w:r>
      </w:hyperlink>
      <w:r w:rsidR="00C72693">
        <w:rPr>
          <w:rFonts w:ascii="Calibri" w:hAnsi="Calibri" w:cs="Calibri"/>
          <w:noProof/>
        </w:rPr>
        <w:t xml:space="preserve"> </w:t>
      </w:r>
    </w:p>
    <w:sectPr w:rsidRPr="00192E0D" w:rsidR="005F0FD9">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dq657kmmyhdl9" int2:id="hYCE21P5">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7ed89a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102e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f12c0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500057CA"/>
    <w:multiLevelType w:val="multilevel"/>
    <w:tmpl w:val="45C047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6152B73"/>
    <w:multiLevelType w:val="hybridMultilevel"/>
    <w:tmpl w:val="0CD6C3CA"/>
    <w:lvl w:ilvl="0" w:tplc="D07A72D2">
      <w:start w:val="1"/>
      <w:numFmt w:val="bullet"/>
      <w:lvlText w:val="-"/>
      <w:lvlJc w:val="left"/>
      <w:pPr>
        <w:ind w:left="720" w:hanging="360"/>
      </w:pPr>
      <w:rPr>
        <w:rFonts w:hint="default" w:ascii="Calibri" w:hAnsi="Calibri"/>
      </w:rPr>
    </w:lvl>
    <w:lvl w:ilvl="1" w:tplc="3D0C704E">
      <w:start w:val="1"/>
      <w:numFmt w:val="bullet"/>
      <w:lvlText w:val="o"/>
      <w:lvlJc w:val="left"/>
      <w:pPr>
        <w:ind w:left="1440" w:hanging="360"/>
      </w:pPr>
      <w:rPr>
        <w:rFonts w:hint="default" w:ascii="Courier New" w:hAnsi="Courier New"/>
      </w:rPr>
    </w:lvl>
    <w:lvl w:ilvl="2" w:tplc="CBAE80B4">
      <w:start w:val="1"/>
      <w:numFmt w:val="bullet"/>
      <w:lvlText w:val=""/>
      <w:lvlJc w:val="left"/>
      <w:pPr>
        <w:ind w:left="2160" w:hanging="360"/>
      </w:pPr>
      <w:rPr>
        <w:rFonts w:hint="default" w:ascii="Wingdings" w:hAnsi="Wingdings"/>
      </w:rPr>
    </w:lvl>
    <w:lvl w:ilvl="3" w:tplc="FBEE907A">
      <w:start w:val="1"/>
      <w:numFmt w:val="bullet"/>
      <w:lvlText w:val=""/>
      <w:lvlJc w:val="left"/>
      <w:pPr>
        <w:ind w:left="2880" w:hanging="360"/>
      </w:pPr>
      <w:rPr>
        <w:rFonts w:hint="default" w:ascii="Symbol" w:hAnsi="Symbol"/>
      </w:rPr>
    </w:lvl>
    <w:lvl w:ilvl="4" w:tplc="20DE2CC8">
      <w:start w:val="1"/>
      <w:numFmt w:val="bullet"/>
      <w:lvlText w:val="o"/>
      <w:lvlJc w:val="left"/>
      <w:pPr>
        <w:ind w:left="3600" w:hanging="360"/>
      </w:pPr>
      <w:rPr>
        <w:rFonts w:hint="default" w:ascii="Courier New" w:hAnsi="Courier New"/>
      </w:rPr>
    </w:lvl>
    <w:lvl w:ilvl="5" w:tplc="667C3CA6">
      <w:start w:val="1"/>
      <w:numFmt w:val="bullet"/>
      <w:lvlText w:val=""/>
      <w:lvlJc w:val="left"/>
      <w:pPr>
        <w:ind w:left="4320" w:hanging="360"/>
      </w:pPr>
      <w:rPr>
        <w:rFonts w:hint="default" w:ascii="Wingdings" w:hAnsi="Wingdings"/>
      </w:rPr>
    </w:lvl>
    <w:lvl w:ilvl="6" w:tplc="26B657A4">
      <w:start w:val="1"/>
      <w:numFmt w:val="bullet"/>
      <w:lvlText w:val=""/>
      <w:lvlJc w:val="left"/>
      <w:pPr>
        <w:ind w:left="5040" w:hanging="360"/>
      </w:pPr>
      <w:rPr>
        <w:rFonts w:hint="default" w:ascii="Symbol" w:hAnsi="Symbol"/>
      </w:rPr>
    </w:lvl>
    <w:lvl w:ilvl="7" w:tplc="85F69C68">
      <w:start w:val="1"/>
      <w:numFmt w:val="bullet"/>
      <w:lvlText w:val="o"/>
      <w:lvlJc w:val="left"/>
      <w:pPr>
        <w:ind w:left="5760" w:hanging="360"/>
      </w:pPr>
      <w:rPr>
        <w:rFonts w:hint="default" w:ascii="Courier New" w:hAnsi="Courier New"/>
      </w:rPr>
    </w:lvl>
    <w:lvl w:ilvl="8" w:tplc="BA3288FA">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1" w16cid:durableId="1531533529">
    <w:abstractNumId w:val="1"/>
  </w:num>
  <w:num w:numId="2" w16cid:durableId="166574083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9D"/>
    <w:rsid w:val="00012689"/>
    <w:rsid w:val="00023EF5"/>
    <w:rsid w:val="0002778E"/>
    <w:rsid w:val="000758C0"/>
    <w:rsid w:val="00075A6C"/>
    <w:rsid w:val="00080130"/>
    <w:rsid w:val="00093DD8"/>
    <w:rsid w:val="00094F29"/>
    <w:rsid w:val="00184229"/>
    <w:rsid w:val="00192E0D"/>
    <w:rsid w:val="001C2C72"/>
    <w:rsid w:val="001D6715"/>
    <w:rsid w:val="0021058A"/>
    <w:rsid w:val="00216F06"/>
    <w:rsid w:val="002251D0"/>
    <w:rsid w:val="00232013"/>
    <w:rsid w:val="002769E5"/>
    <w:rsid w:val="002D536B"/>
    <w:rsid w:val="00311BF2"/>
    <w:rsid w:val="00386DC4"/>
    <w:rsid w:val="003B399F"/>
    <w:rsid w:val="003B6583"/>
    <w:rsid w:val="003C2270"/>
    <w:rsid w:val="00420463"/>
    <w:rsid w:val="00480BE0"/>
    <w:rsid w:val="004A1F7B"/>
    <w:rsid w:val="00505C06"/>
    <w:rsid w:val="00551504"/>
    <w:rsid w:val="005A294E"/>
    <w:rsid w:val="005A47C4"/>
    <w:rsid w:val="005D323A"/>
    <w:rsid w:val="005F0183"/>
    <w:rsid w:val="005F0FD9"/>
    <w:rsid w:val="006056AC"/>
    <w:rsid w:val="0066661D"/>
    <w:rsid w:val="00681B32"/>
    <w:rsid w:val="006A4E7C"/>
    <w:rsid w:val="006D33CB"/>
    <w:rsid w:val="006D71F8"/>
    <w:rsid w:val="007856A3"/>
    <w:rsid w:val="00791E60"/>
    <w:rsid w:val="007B0A97"/>
    <w:rsid w:val="007C0687"/>
    <w:rsid w:val="008B2CDC"/>
    <w:rsid w:val="008C379D"/>
    <w:rsid w:val="008E1543"/>
    <w:rsid w:val="0096758C"/>
    <w:rsid w:val="009C21A8"/>
    <w:rsid w:val="009D12EB"/>
    <w:rsid w:val="009D4607"/>
    <w:rsid w:val="00A644EB"/>
    <w:rsid w:val="00A72C9F"/>
    <w:rsid w:val="00A77A49"/>
    <w:rsid w:val="00AC079D"/>
    <w:rsid w:val="00B645F3"/>
    <w:rsid w:val="00B90FF5"/>
    <w:rsid w:val="00BE4067"/>
    <w:rsid w:val="00C604EE"/>
    <w:rsid w:val="00C72693"/>
    <w:rsid w:val="00CD15FA"/>
    <w:rsid w:val="00D13756"/>
    <w:rsid w:val="00D1717F"/>
    <w:rsid w:val="00D60876"/>
    <w:rsid w:val="00D66341"/>
    <w:rsid w:val="00DB626D"/>
    <w:rsid w:val="00DE6355"/>
    <w:rsid w:val="00E4249F"/>
    <w:rsid w:val="00EC318F"/>
    <w:rsid w:val="00F01574"/>
    <w:rsid w:val="00F14CA8"/>
    <w:rsid w:val="00F42D25"/>
    <w:rsid w:val="00F9533D"/>
    <w:rsid w:val="00FF3BBE"/>
    <w:rsid w:val="128F29F1"/>
    <w:rsid w:val="67C4C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6917"/>
  <w15:chartTrackingRefBased/>
  <w15:docId w15:val="{AD25D854-CB94-4A91-A109-99B07E70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71F8"/>
  </w:style>
  <w:style w:type="paragraph" w:styleId="Heading1">
    <w:name w:val="heading 1"/>
    <w:basedOn w:val="Normal"/>
    <w:next w:val="Normal"/>
    <w:link w:val="Heading1Char"/>
    <w:uiPriority w:val="9"/>
    <w:qFormat/>
    <w:rsid w:val="00AC079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79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0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79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C079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C079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C079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C079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C079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C079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C079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C079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C079D"/>
    <w:rPr>
      <w:rFonts w:eastAsiaTheme="majorEastAsia" w:cstheme="majorBidi"/>
      <w:color w:val="272727" w:themeColor="text1" w:themeTint="D8"/>
    </w:rPr>
  </w:style>
  <w:style w:type="paragraph" w:styleId="Title">
    <w:name w:val="Title"/>
    <w:basedOn w:val="Normal"/>
    <w:next w:val="Normal"/>
    <w:link w:val="TitleChar"/>
    <w:uiPriority w:val="10"/>
    <w:qFormat/>
    <w:rsid w:val="00AC079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C079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C079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C0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79D"/>
    <w:pPr>
      <w:spacing w:before="160"/>
      <w:jc w:val="center"/>
    </w:pPr>
    <w:rPr>
      <w:i/>
      <w:iCs/>
      <w:color w:val="404040" w:themeColor="text1" w:themeTint="BF"/>
    </w:rPr>
  </w:style>
  <w:style w:type="character" w:styleId="QuoteChar" w:customStyle="1">
    <w:name w:val="Quote Char"/>
    <w:basedOn w:val="DefaultParagraphFont"/>
    <w:link w:val="Quote"/>
    <w:uiPriority w:val="29"/>
    <w:rsid w:val="00AC079D"/>
    <w:rPr>
      <w:i/>
      <w:iCs/>
      <w:color w:val="404040" w:themeColor="text1" w:themeTint="BF"/>
    </w:rPr>
  </w:style>
  <w:style w:type="paragraph" w:styleId="ListParagraph">
    <w:name w:val="List Paragraph"/>
    <w:basedOn w:val="Normal"/>
    <w:uiPriority w:val="34"/>
    <w:qFormat/>
    <w:rsid w:val="00AC079D"/>
    <w:pPr>
      <w:ind w:left="720"/>
      <w:contextualSpacing/>
    </w:pPr>
  </w:style>
  <w:style w:type="character" w:styleId="IntenseEmphasis">
    <w:name w:val="Intense Emphasis"/>
    <w:basedOn w:val="DefaultParagraphFont"/>
    <w:uiPriority w:val="21"/>
    <w:qFormat/>
    <w:rsid w:val="00AC079D"/>
    <w:rPr>
      <w:i/>
      <w:iCs/>
      <w:color w:val="0F4761" w:themeColor="accent1" w:themeShade="BF"/>
    </w:rPr>
  </w:style>
  <w:style w:type="paragraph" w:styleId="IntenseQuote">
    <w:name w:val="Intense Quote"/>
    <w:basedOn w:val="Normal"/>
    <w:next w:val="Normal"/>
    <w:link w:val="IntenseQuoteChar"/>
    <w:uiPriority w:val="30"/>
    <w:qFormat/>
    <w:rsid w:val="00AC079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C079D"/>
    <w:rPr>
      <w:i/>
      <w:iCs/>
      <w:color w:val="0F4761" w:themeColor="accent1" w:themeShade="BF"/>
    </w:rPr>
  </w:style>
  <w:style w:type="character" w:styleId="IntenseReference">
    <w:name w:val="Intense Reference"/>
    <w:basedOn w:val="DefaultParagraphFont"/>
    <w:uiPriority w:val="32"/>
    <w:qFormat/>
    <w:rsid w:val="00AC079D"/>
    <w:rPr>
      <w:b/>
      <w:bCs/>
      <w:smallCaps/>
      <w:color w:val="0F4761" w:themeColor="accent1" w:themeShade="BF"/>
      <w:spacing w:val="5"/>
    </w:rPr>
  </w:style>
  <w:style w:type="character" w:styleId="Hyperlink">
    <w:name w:val="Hyperlink"/>
    <w:basedOn w:val="DefaultParagraphFont"/>
    <w:uiPriority w:val="99"/>
    <w:unhideWhenUsed/>
    <w:rsid w:val="003B399F"/>
    <w:rPr>
      <w:color w:val="467886" w:themeColor="hyperlink"/>
      <w:u w:val="single"/>
    </w:rPr>
  </w:style>
  <w:style w:type="character" w:styleId="UnresolvedMention">
    <w:name w:val="Unresolved Mention"/>
    <w:basedOn w:val="DefaultParagraphFont"/>
    <w:uiPriority w:val="99"/>
    <w:semiHidden/>
    <w:unhideWhenUsed/>
    <w:rsid w:val="003B399F"/>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251D0"/>
    <w:rPr>
      <w:b/>
      <w:bCs/>
    </w:rPr>
  </w:style>
  <w:style w:type="character" w:styleId="CommentSubjectChar" w:customStyle="1">
    <w:name w:val="Comment Subject Char"/>
    <w:basedOn w:val="CommentTextChar"/>
    <w:link w:val="CommentSubject"/>
    <w:uiPriority w:val="99"/>
    <w:semiHidden/>
    <w:rsid w:val="002251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2949">
      <w:bodyDiv w:val="1"/>
      <w:marLeft w:val="0"/>
      <w:marRight w:val="0"/>
      <w:marTop w:val="0"/>
      <w:marBottom w:val="0"/>
      <w:divBdr>
        <w:top w:val="none" w:sz="0" w:space="0" w:color="auto"/>
        <w:left w:val="none" w:sz="0" w:space="0" w:color="auto"/>
        <w:bottom w:val="none" w:sz="0" w:space="0" w:color="auto"/>
        <w:right w:val="none" w:sz="0" w:space="0" w:color="auto"/>
      </w:divBdr>
      <w:divsChild>
        <w:div w:id="746265173">
          <w:marLeft w:val="0"/>
          <w:marRight w:val="0"/>
          <w:marTop w:val="0"/>
          <w:marBottom w:val="0"/>
          <w:divBdr>
            <w:top w:val="none" w:sz="0" w:space="0" w:color="auto"/>
            <w:left w:val="none" w:sz="0" w:space="0" w:color="auto"/>
            <w:bottom w:val="none" w:sz="0" w:space="0" w:color="auto"/>
            <w:right w:val="none" w:sz="0" w:space="0" w:color="auto"/>
          </w:divBdr>
        </w:div>
        <w:div w:id="563295583">
          <w:marLeft w:val="0"/>
          <w:marRight w:val="0"/>
          <w:marTop w:val="0"/>
          <w:marBottom w:val="0"/>
          <w:divBdr>
            <w:top w:val="none" w:sz="0" w:space="0" w:color="auto"/>
            <w:left w:val="none" w:sz="0" w:space="0" w:color="auto"/>
            <w:bottom w:val="none" w:sz="0" w:space="0" w:color="auto"/>
            <w:right w:val="none" w:sz="0" w:space="0" w:color="auto"/>
          </w:divBdr>
          <w:divsChild>
            <w:div w:id="1057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778">
      <w:bodyDiv w:val="1"/>
      <w:marLeft w:val="0"/>
      <w:marRight w:val="0"/>
      <w:marTop w:val="0"/>
      <w:marBottom w:val="0"/>
      <w:divBdr>
        <w:top w:val="none" w:sz="0" w:space="0" w:color="auto"/>
        <w:left w:val="none" w:sz="0" w:space="0" w:color="auto"/>
        <w:bottom w:val="none" w:sz="0" w:space="0" w:color="auto"/>
        <w:right w:val="none" w:sz="0" w:space="0" w:color="auto"/>
      </w:divBdr>
    </w:div>
    <w:div w:id="361127268">
      <w:bodyDiv w:val="1"/>
      <w:marLeft w:val="0"/>
      <w:marRight w:val="0"/>
      <w:marTop w:val="0"/>
      <w:marBottom w:val="0"/>
      <w:divBdr>
        <w:top w:val="none" w:sz="0" w:space="0" w:color="auto"/>
        <w:left w:val="none" w:sz="0" w:space="0" w:color="auto"/>
        <w:bottom w:val="none" w:sz="0" w:space="0" w:color="auto"/>
        <w:right w:val="none" w:sz="0" w:space="0" w:color="auto"/>
      </w:divBdr>
    </w:div>
    <w:div w:id="370693395">
      <w:bodyDiv w:val="1"/>
      <w:marLeft w:val="0"/>
      <w:marRight w:val="0"/>
      <w:marTop w:val="0"/>
      <w:marBottom w:val="0"/>
      <w:divBdr>
        <w:top w:val="none" w:sz="0" w:space="0" w:color="auto"/>
        <w:left w:val="none" w:sz="0" w:space="0" w:color="auto"/>
        <w:bottom w:val="none" w:sz="0" w:space="0" w:color="auto"/>
        <w:right w:val="none" w:sz="0" w:space="0" w:color="auto"/>
      </w:divBdr>
      <w:divsChild>
        <w:div w:id="1823811197">
          <w:marLeft w:val="0"/>
          <w:marRight w:val="0"/>
          <w:marTop w:val="0"/>
          <w:marBottom w:val="0"/>
          <w:divBdr>
            <w:top w:val="none" w:sz="0" w:space="0" w:color="auto"/>
            <w:left w:val="none" w:sz="0" w:space="0" w:color="auto"/>
            <w:bottom w:val="none" w:sz="0" w:space="0" w:color="auto"/>
            <w:right w:val="none" w:sz="0" w:space="0" w:color="auto"/>
          </w:divBdr>
          <w:divsChild>
            <w:div w:id="1640963323">
              <w:marLeft w:val="0"/>
              <w:marRight w:val="0"/>
              <w:marTop w:val="0"/>
              <w:marBottom w:val="0"/>
              <w:divBdr>
                <w:top w:val="none" w:sz="0" w:space="0" w:color="auto"/>
                <w:left w:val="none" w:sz="0" w:space="0" w:color="auto"/>
                <w:bottom w:val="none" w:sz="0" w:space="0" w:color="auto"/>
                <w:right w:val="none" w:sz="0" w:space="0" w:color="auto"/>
              </w:divBdr>
              <w:divsChild>
                <w:div w:id="304048815">
                  <w:marLeft w:val="0"/>
                  <w:marRight w:val="0"/>
                  <w:marTop w:val="0"/>
                  <w:marBottom w:val="0"/>
                  <w:divBdr>
                    <w:top w:val="none" w:sz="0" w:space="0" w:color="auto"/>
                    <w:left w:val="none" w:sz="0" w:space="0" w:color="auto"/>
                    <w:bottom w:val="none" w:sz="0" w:space="0" w:color="auto"/>
                    <w:right w:val="none" w:sz="0" w:space="0" w:color="auto"/>
                  </w:divBdr>
                  <w:divsChild>
                    <w:div w:id="299117458">
                      <w:marLeft w:val="0"/>
                      <w:marRight w:val="0"/>
                      <w:marTop w:val="0"/>
                      <w:marBottom w:val="0"/>
                      <w:divBdr>
                        <w:top w:val="none" w:sz="0" w:space="0" w:color="auto"/>
                        <w:left w:val="none" w:sz="0" w:space="0" w:color="auto"/>
                        <w:bottom w:val="none" w:sz="0" w:space="0" w:color="auto"/>
                        <w:right w:val="none" w:sz="0" w:space="0" w:color="auto"/>
                      </w:divBdr>
                      <w:divsChild>
                        <w:div w:id="1813135348">
                          <w:marLeft w:val="0"/>
                          <w:marRight w:val="0"/>
                          <w:marTop w:val="0"/>
                          <w:marBottom w:val="0"/>
                          <w:divBdr>
                            <w:top w:val="none" w:sz="0" w:space="0" w:color="auto"/>
                            <w:left w:val="none" w:sz="0" w:space="0" w:color="auto"/>
                            <w:bottom w:val="none" w:sz="0" w:space="0" w:color="auto"/>
                            <w:right w:val="none" w:sz="0" w:space="0" w:color="auto"/>
                          </w:divBdr>
                          <w:divsChild>
                            <w:div w:id="596866259">
                              <w:marLeft w:val="0"/>
                              <w:marRight w:val="0"/>
                              <w:marTop w:val="0"/>
                              <w:marBottom w:val="0"/>
                              <w:divBdr>
                                <w:top w:val="none" w:sz="0" w:space="0" w:color="auto"/>
                                <w:left w:val="none" w:sz="0" w:space="0" w:color="auto"/>
                                <w:bottom w:val="none" w:sz="0" w:space="0" w:color="auto"/>
                                <w:right w:val="none" w:sz="0" w:space="0" w:color="auto"/>
                              </w:divBdr>
                              <w:divsChild>
                                <w:div w:id="1853914926">
                                  <w:marLeft w:val="0"/>
                                  <w:marRight w:val="0"/>
                                  <w:marTop w:val="0"/>
                                  <w:marBottom w:val="0"/>
                                  <w:divBdr>
                                    <w:top w:val="none" w:sz="0" w:space="0" w:color="auto"/>
                                    <w:left w:val="none" w:sz="0" w:space="0" w:color="auto"/>
                                    <w:bottom w:val="none" w:sz="0" w:space="0" w:color="auto"/>
                                    <w:right w:val="none" w:sz="0" w:space="0" w:color="auto"/>
                                  </w:divBdr>
                                  <w:divsChild>
                                    <w:div w:id="1406293444">
                                      <w:marLeft w:val="0"/>
                                      <w:marRight w:val="0"/>
                                      <w:marTop w:val="0"/>
                                      <w:marBottom w:val="0"/>
                                      <w:divBdr>
                                        <w:top w:val="none" w:sz="0" w:space="0" w:color="auto"/>
                                        <w:left w:val="none" w:sz="0" w:space="0" w:color="auto"/>
                                        <w:bottom w:val="none" w:sz="0" w:space="0" w:color="auto"/>
                                        <w:right w:val="none" w:sz="0" w:space="0" w:color="auto"/>
                                      </w:divBdr>
                                      <w:divsChild>
                                        <w:div w:id="2085033561">
                                          <w:marLeft w:val="0"/>
                                          <w:marRight w:val="0"/>
                                          <w:marTop w:val="0"/>
                                          <w:marBottom w:val="0"/>
                                          <w:divBdr>
                                            <w:top w:val="none" w:sz="0" w:space="0" w:color="auto"/>
                                            <w:left w:val="none" w:sz="0" w:space="0" w:color="auto"/>
                                            <w:bottom w:val="none" w:sz="0" w:space="0" w:color="auto"/>
                                            <w:right w:val="none" w:sz="0" w:space="0" w:color="auto"/>
                                          </w:divBdr>
                                          <w:divsChild>
                                            <w:div w:id="948126161">
                                              <w:marLeft w:val="0"/>
                                              <w:marRight w:val="0"/>
                                              <w:marTop w:val="0"/>
                                              <w:marBottom w:val="0"/>
                                              <w:divBdr>
                                                <w:top w:val="none" w:sz="0" w:space="0" w:color="auto"/>
                                                <w:left w:val="none" w:sz="0" w:space="0" w:color="auto"/>
                                                <w:bottom w:val="none" w:sz="0" w:space="0" w:color="auto"/>
                                                <w:right w:val="none" w:sz="0" w:space="0" w:color="auto"/>
                                              </w:divBdr>
                                              <w:divsChild>
                                                <w:div w:id="362825848">
                                                  <w:marLeft w:val="0"/>
                                                  <w:marRight w:val="0"/>
                                                  <w:marTop w:val="0"/>
                                                  <w:marBottom w:val="0"/>
                                                  <w:divBdr>
                                                    <w:top w:val="none" w:sz="0" w:space="0" w:color="auto"/>
                                                    <w:left w:val="none" w:sz="0" w:space="0" w:color="auto"/>
                                                    <w:bottom w:val="none" w:sz="0" w:space="0" w:color="auto"/>
                                                    <w:right w:val="none" w:sz="0" w:space="0" w:color="auto"/>
                                                  </w:divBdr>
                                                  <w:divsChild>
                                                    <w:div w:id="565074797">
                                                      <w:marLeft w:val="0"/>
                                                      <w:marRight w:val="0"/>
                                                      <w:marTop w:val="0"/>
                                                      <w:marBottom w:val="0"/>
                                                      <w:divBdr>
                                                        <w:top w:val="none" w:sz="0" w:space="0" w:color="auto"/>
                                                        <w:left w:val="none" w:sz="0" w:space="0" w:color="auto"/>
                                                        <w:bottom w:val="none" w:sz="0" w:space="0" w:color="auto"/>
                                                        <w:right w:val="none" w:sz="0" w:space="0" w:color="auto"/>
                                                      </w:divBdr>
                                                      <w:divsChild>
                                                        <w:div w:id="982928187">
                                                          <w:marLeft w:val="0"/>
                                                          <w:marRight w:val="0"/>
                                                          <w:marTop w:val="0"/>
                                                          <w:marBottom w:val="0"/>
                                                          <w:divBdr>
                                                            <w:top w:val="none" w:sz="0" w:space="0" w:color="auto"/>
                                                            <w:left w:val="none" w:sz="0" w:space="0" w:color="auto"/>
                                                            <w:bottom w:val="none" w:sz="0" w:space="0" w:color="auto"/>
                                                            <w:right w:val="none" w:sz="0" w:space="0" w:color="auto"/>
                                                          </w:divBdr>
                                                          <w:divsChild>
                                                            <w:div w:id="1027213531">
                                                              <w:marLeft w:val="-240"/>
                                                              <w:marRight w:val="-120"/>
                                                              <w:marTop w:val="0"/>
                                                              <w:marBottom w:val="0"/>
                                                              <w:divBdr>
                                                                <w:top w:val="none" w:sz="0" w:space="0" w:color="auto"/>
                                                                <w:left w:val="none" w:sz="0" w:space="0" w:color="auto"/>
                                                                <w:bottom w:val="none" w:sz="0" w:space="0" w:color="auto"/>
                                                                <w:right w:val="none" w:sz="0" w:space="0" w:color="auto"/>
                                                              </w:divBdr>
                                                              <w:divsChild>
                                                                <w:div w:id="739640198">
                                                                  <w:marLeft w:val="0"/>
                                                                  <w:marRight w:val="0"/>
                                                                  <w:marTop w:val="0"/>
                                                                  <w:marBottom w:val="60"/>
                                                                  <w:divBdr>
                                                                    <w:top w:val="none" w:sz="0" w:space="0" w:color="auto"/>
                                                                    <w:left w:val="none" w:sz="0" w:space="0" w:color="auto"/>
                                                                    <w:bottom w:val="none" w:sz="0" w:space="0" w:color="auto"/>
                                                                    <w:right w:val="none" w:sz="0" w:space="0" w:color="auto"/>
                                                                  </w:divBdr>
                                                                  <w:divsChild>
                                                                    <w:div w:id="1624311055">
                                                                      <w:marLeft w:val="0"/>
                                                                      <w:marRight w:val="0"/>
                                                                      <w:marTop w:val="0"/>
                                                                      <w:marBottom w:val="0"/>
                                                                      <w:divBdr>
                                                                        <w:top w:val="none" w:sz="0" w:space="0" w:color="auto"/>
                                                                        <w:left w:val="none" w:sz="0" w:space="0" w:color="auto"/>
                                                                        <w:bottom w:val="none" w:sz="0" w:space="0" w:color="auto"/>
                                                                        <w:right w:val="none" w:sz="0" w:space="0" w:color="auto"/>
                                                                      </w:divBdr>
                                                                      <w:divsChild>
                                                                        <w:div w:id="1327633655">
                                                                          <w:marLeft w:val="0"/>
                                                                          <w:marRight w:val="0"/>
                                                                          <w:marTop w:val="0"/>
                                                                          <w:marBottom w:val="0"/>
                                                                          <w:divBdr>
                                                                            <w:top w:val="none" w:sz="0" w:space="0" w:color="auto"/>
                                                                            <w:left w:val="none" w:sz="0" w:space="0" w:color="auto"/>
                                                                            <w:bottom w:val="none" w:sz="0" w:space="0" w:color="auto"/>
                                                                            <w:right w:val="none" w:sz="0" w:space="0" w:color="auto"/>
                                                                          </w:divBdr>
                                                                          <w:divsChild>
                                                                            <w:div w:id="1887906371">
                                                                              <w:marLeft w:val="0"/>
                                                                              <w:marRight w:val="0"/>
                                                                              <w:marTop w:val="0"/>
                                                                              <w:marBottom w:val="0"/>
                                                                              <w:divBdr>
                                                                                <w:top w:val="none" w:sz="0" w:space="0" w:color="auto"/>
                                                                                <w:left w:val="none" w:sz="0" w:space="0" w:color="auto"/>
                                                                                <w:bottom w:val="none" w:sz="0" w:space="0" w:color="auto"/>
                                                                                <w:right w:val="none" w:sz="0" w:space="0" w:color="auto"/>
                                                                              </w:divBdr>
                                                                              <w:divsChild>
                                                                                <w:div w:id="9710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3434020">
      <w:bodyDiv w:val="1"/>
      <w:marLeft w:val="0"/>
      <w:marRight w:val="0"/>
      <w:marTop w:val="0"/>
      <w:marBottom w:val="0"/>
      <w:divBdr>
        <w:top w:val="none" w:sz="0" w:space="0" w:color="auto"/>
        <w:left w:val="none" w:sz="0" w:space="0" w:color="auto"/>
        <w:bottom w:val="none" w:sz="0" w:space="0" w:color="auto"/>
        <w:right w:val="none" w:sz="0" w:space="0" w:color="auto"/>
      </w:divBdr>
    </w:div>
    <w:div w:id="805857953">
      <w:bodyDiv w:val="1"/>
      <w:marLeft w:val="0"/>
      <w:marRight w:val="0"/>
      <w:marTop w:val="0"/>
      <w:marBottom w:val="0"/>
      <w:divBdr>
        <w:top w:val="none" w:sz="0" w:space="0" w:color="auto"/>
        <w:left w:val="none" w:sz="0" w:space="0" w:color="auto"/>
        <w:bottom w:val="none" w:sz="0" w:space="0" w:color="auto"/>
        <w:right w:val="none" w:sz="0" w:space="0" w:color="auto"/>
      </w:divBdr>
    </w:div>
    <w:div w:id="816143196">
      <w:bodyDiv w:val="1"/>
      <w:marLeft w:val="0"/>
      <w:marRight w:val="0"/>
      <w:marTop w:val="0"/>
      <w:marBottom w:val="0"/>
      <w:divBdr>
        <w:top w:val="none" w:sz="0" w:space="0" w:color="auto"/>
        <w:left w:val="none" w:sz="0" w:space="0" w:color="auto"/>
        <w:bottom w:val="none" w:sz="0" w:space="0" w:color="auto"/>
        <w:right w:val="none" w:sz="0" w:space="0" w:color="auto"/>
      </w:divBdr>
    </w:div>
    <w:div w:id="902377637">
      <w:bodyDiv w:val="1"/>
      <w:marLeft w:val="0"/>
      <w:marRight w:val="0"/>
      <w:marTop w:val="0"/>
      <w:marBottom w:val="0"/>
      <w:divBdr>
        <w:top w:val="none" w:sz="0" w:space="0" w:color="auto"/>
        <w:left w:val="none" w:sz="0" w:space="0" w:color="auto"/>
        <w:bottom w:val="none" w:sz="0" w:space="0" w:color="auto"/>
        <w:right w:val="none" w:sz="0" w:space="0" w:color="auto"/>
      </w:divBdr>
    </w:div>
    <w:div w:id="1045176265">
      <w:bodyDiv w:val="1"/>
      <w:marLeft w:val="0"/>
      <w:marRight w:val="0"/>
      <w:marTop w:val="0"/>
      <w:marBottom w:val="0"/>
      <w:divBdr>
        <w:top w:val="none" w:sz="0" w:space="0" w:color="auto"/>
        <w:left w:val="none" w:sz="0" w:space="0" w:color="auto"/>
        <w:bottom w:val="none" w:sz="0" w:space="0" w:color="auto"/>
        <w:right w:val="none" w:sz="0" w:space="0" w:color="auto"/>
      </w:divBdr>
    </w:div>
    <w:div w:id="1080057638">
      <w:bodyDiv w:val="1"/>
      <w:marLeft w:val="0"/>
      <w:marRight w:val="0"/>
      <w:marTop w:val="0"/>
      <w:marBottom w:val="0"/>
      <w:divBdr>
        <w:top w:val="none" w:sz="0" w:space="0" w:color="auto"/>
        <w:left w:val="none" w:sz="0" w:space="0" w:color="auto"/>
        <w:bottom w:val="none" w:sz="0" w:space="0" w:color="auto"/>
        <w:right w:val="none" w:sz="0" w:space="0" w:color="auto"/>
      </w:divBdr>
      <w:divsChild>
        <w:div w:id="593896990">
          <w:marLeft w:val="0"/>
          <w:marRight w:val="0"/>
          <w:marTop w:val="0"/>
          <w:marBottom w:val="0"/>
          <w:divBdr>
            <w:top w:val="none" w:sz="0" w:space="0" w:color="auto"/>
            <w:left w:val="none" w:sz="0" w:space="0" w:color="auto"/>
            <w:bottom w:val="none" w:sz="0" w:space="0" w:color="auto"/>
            <w:right w:val="none" w:sz="0" w:space="0" w:color="auto"/>
          </w:divBdr>
        </w:div>
        <w:div w:id="234441261">
          <w:marLeft w:val="0"/>
          <w:marRight w:val="0"/>
          <w:marTop w:val="0"/>
          <w:marBottom w:val="0"/>
          <w:divBdr>
            <w:top w:val="none" w:sz="0" w:space="0" w:color="auto"/>
            <w:left w:val="none" w:sz="0" w:space="0" w:color="auto"/>
            <w:bottom w:val="none" w:sz="0" w:space="0" w:color="auto"/>
            <w:right w:val="none" w:sz="0" w:space="0" w:color="auto"/>
          </w:divBdr>
          <w:divsChild>
            <w:div w:id="14476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9855">
      <w:bodyDiv w:val="1"/>
      <w:marLeft w:val="0"/>
      <w:marRight w:val="0"/>
      <w:marTop w:val="0"/>
      <w:marBottom w:val="0"/>
      <w:divBdr>
        <w:top w:val="none" w:sz="0" w:space="0" w:color="auto"/>
        <w:left w:val="none" w:sz="0" w:space="0" w:color="auto"/>
        <w:bottom w:val="none" w:sz="0" w:space="0" w:color="auto"/>
        <w:right w:val="none" w:sz="0" w:space="0" w:color="auto"/>
      </w:divBdr>
    </w:div>
    <w:div w:id="1442143110">
      <w:bodyDiv w:val="1"/>
      <w:marLeft w:val="0"/>
      <w:marRight w:val="0"/>
      <w:marTop w:val="0"/>
      <w:marBottom w:val="0"/>
      <w:divBdr>
        <w:top w:val="none" w:sz="0" w:space="0" w:color="auto"/>
        <w:left w:val="none" w:sz="0" w:space="0" w:color="auto"/>
        <w:bottom w:val="none" w:sz="0" w:space="0" w:color="auto"/>
        <w:right w:val="none" w:sz="0" w:space="0" w:color="auto"/>
      </w:divBdr>
    </w:div>
    <w:div w:id="1518763412">
      <w:bodyDiv w:val="1"/>
      <w:marLeft w:val="0"/>
      <w:marRight w:val="0"/>
      <w:marTop w:val="0"/>
      <w:marBottom w:val="0"/>
      <w:divBdr>
        <w:top w:val="none" w:sz="0" w:space="0" w:color="auto"/>
        <w:left w:val="none" w:sz="0" w:space="0" w:color="auto"/>
        <w:bottom w:val="none" w:sz="0" w:space="0" w:color="auto"/>
        <w:right w:val="none" w:sz="0" w:space="0" w:color="auto"/>
      </w:divBdr>
    </w:div>
    <w:div w:id="1561020465">
      <w:bodyDiv w:val="1"/>
      <w:marLeft w:val="0"/>
      <w:marRight w:val="0"/>
      <w:marTop w:val="0"/>
      <w:marBottom w:val="0"/>
      <w:divBdr>
        <w:top w:val="none" w:sz="0" w:space="0" w:color="auto"/>
        <w:left w:val="none" w:sz="0" w:space="0" w:color="auto"/>
        <w:bottom w:val="none" w:sz="0" w:space="0" w:color="auto"/>
        <w:right w:val="none" w:sz="0" w:space="0" w:color="auto"/>
      </w:divBdr>
    </w:div>
    <w:div w:id="1627422038">
      <w:bodyDiv w:val="1"/>
      <w:marLeft w:val="0"/>
      <w:marRight w:val="0"/>
      <w:marTop w:val="0"/>
      <w:marBottom w:val="0"/>
      <w:divBdr>
        <w:top w:val="none" w:sz="0" w:space="0" w:color="auto"/>
        <w:left w:val="none" w:sz="0" w:space="0" w:color="auto"/>
        <w:bottom w:val="none" w:sz="0" w:space="0" w:color="auto"/>
        <w:right w:val="none" w:sz="0" w:space="0" w:color="auto"/>
      </w:divBdr>
    </w:div>
    <w:div w:id="1696619362">
      <w:bodyDiv w:val="1"/>
      <w:marLeft w:val="0"/>
      <w:marRight w:val="0"/>
      <w:marTop w:val="0"/>
      <w:marBottom w:val="0"/>
      <w:divBdr>
        <w:top w:val="none" w:sz="0" w:space="0" w:color="auto"/>
        <w:left w:val="none" w:sz="0" w:space="0" w:color="auto"/>
        <w:bottom w:val="none" w:sz="0" w:space="0" w:color="auto"/>
        <w:right w:val="none" w:sz="0" w:space="0" w:color="auto"/>
      </w:divBdr>
    </w:div>
    <w:div w:id="1711565360">
      <w:bodyDiv w:val="1"/>
      <w:marLeft w:val="0"/>
      <w:marRight w:val="0"/>
      <w:marTop w:val="0"/>
      <w:marBottom w:val="0"/>
      <w:divBdr>
        <w:top w:val="none" w:sz="0" w:space="0" w:color="auto"/>
        <w:left w:val="none" w:sz="0" w:space="0" w:color="auto"/>
        <w:bottom w:val="none" w:sz="0" w:space="0" w:color="auto"/>
        <w:right w:val="none" w:sz="0" w:space="0" w:color="auto"/>
      </w:divBdr>
    </w:div>
    <w:div w:id="1876654440">
      <w:bodyDiv w:val="1"/>
      <w:marLeft w:val="0"/>
      <w:marRight w:val="0"/>
      <w:marTop w:val="0"/>
      <w:marBottom w:val="0"/>
      <w:divBdr>
        <w:top w:val="none" w:sz="0" w:space="0" w:color="auto"/>
        <w:left w:val="none" w:sz="0" w:space="0" w:color="auto"/>
        <w:bottom w:val="none" w:sz="0" w:space="0" w:color="auto"/>
        <w:right w:val="none" w:sz="0" w:space="0" w:color="auto"/>
      </w:divBdr>
      <w:divsChild>
        <w:div w:id="1593079234">
          <w:marLeft w:val="0"/>
          <w:marRight w:val="0"/>
          <w:marTop w:val="0"/>
          <w:marBottom w:val="0"/>
          <w:divBdr>
            <w:top w:val="none" w:sz="0" w:space="0" w:color="auto"/>
            <w:left w:val="none" w:sz="0" w:space="0" w:color="auto"/>
            <w:bottom w:val="none" w:sz="0" w:space="0" w:color="auto"/>
            <w:right w:val="none" w:sz="0" w:space="0" w:color="auto"/>
          </w:divBdr>
          <w:divsChild>
            <w:div w:id="796801861">
              <w:marLeft w:val="0"/>
              <w:marRight w:val="0"/>
              <w:marTop w:val="0"/>
              <w:marBottom w:val="0"/>
              <w:divBdr>
                <w:top w:val="none" w:sz="0" w:space="0" w:color="auto"/>
                <w:left w:val="none" w:sz="0" w:space="0" w:color="auto"/>
                <w:bottom w:val="none" w:sz="0" w:space="0" w:color="auto"/>
                <w:right w:val="none" w:sz="0" w:space="0" w:color="auto"/>
              </w:divBdr>
              <w:divsChild>
                <w:div w:id="853348211">
                  <w:marLeft w:val="0"/>
                  <w:marRight w:val="0"/>
                  <w:marTop w:val="0"/>
                  <w:marBottom w:val="0"/>
                  <w:divBdr>
                    <w:top w:val="none" w:sz="0" w:space="0" w:color="auto"/>
                    <w:left w:val="none" w:sz="0" w:space="0" w:color="auto"/>
                    <w:bottom w:val="none" w:sz="0" w:space="0" w:color="auto"/>
                    <w:right w:val="none" w:sz="0" w:space="0" w:color="auto"/>
                  </w:divBdr>
                  <w:divsChild>
                    <w:div w:id="650863367">
                      <w:marLeft w:val="0"/>
                      <w:marRight w:val="0"/>
                      <w:marTop w:val="0"/>
                      <w:marBottom w:val="0"/>
                      <w:divBdr>
                        <w:top w:val="none" w:sz="0" w:space="0" w:color="auto"/>
                        <w:left w:val="none" w:sz="0" w:space="0" w:color="auto"/>
                        <w:bottom w:val="none" w:sz="0" w:space="0" w:color="auto"/>
                        <w:right w:val="none" w:sz="0" w:space="0" w:color="auto"/>
                      </w:divBdr>
                      <w:divsChild>
                        <w:div w:id="1167592003">
                          <w:marLeft w:val="0"/>
                          <w:marRight w:val="0"/>
                          <w:marTop w:val="0"/>
                          <w:marBottom w:val="0"/>
                          <w:divBdr>
                            <w:top w:val="none" w:sz="0" w:space="0" w:color="auto"/>
                            <w:left w:val="none" w:sz="0" w:space="0" w:color="auto"/>
                            <w:bottom w:val="none" w:sz="0" w:space="0" w:color="auto"/>
                            <w:right w:val="none" w:sz="0" w:space="0" w:color="auto"/>
                          </w:divBdr>
                          <w:divsChild>
                            <w:div w:id="1628589176">
                              <w:marLeft w:val="0"/>
                              <w:marRight w:val="0"/>
                              <w:marTop w:val="0"/>
                              <w:marBottom w:val="0"/>
                              <w:divBdr>
                                <w:top w:val="none" w:sz="0" w:space="0" w:color="auto"/>
                                <w:left w:val="none" w:sz="0" w:space="0" w:color="auto"/>
                                <w:bottom w:val="none" w:sz="0" w:space="0" w:color="auto"/>
                                <w:right w:val="none" w:sz="0" w:space="0" w:color="auto"/>
                              </w:divBdr>
                              <w:divsChild>
                                <w:div w:id="909342274">
                                  <w:marLeft w:val="0"/>
                                  <w:marRight w:val="0"/>
                                  <w:marTop w:val="0"/>
                                  <w:marBottom w:val="0"/>
                                  <w:divBdr>
                                    <w:top w:val="none" w:sz="0" w:space="0" w:color="auto"/>
                                    <w:left w:val="none" w:sz="0" w:space="0" w:color="auto"/>
                                    <w:bottom w:val="none" w:sz="0" w:space="0" w:color="auto"/>
                                    <w:right w:val="none" w:sz="0" w:space="0" w:color="auto"/>
                                  </w:divBdr>
                                  <w:divsChild>
                                    <w:div w:id="1329214395">
                                      <w:marLeft w:val="0"/>
                                      <w:marRight w:val="0"/>
                                      <w:marTop w:val="0"/>
                                      <w:marBottom w:val="0"/>
                                      <w:divBdr>
                                        <w:top w:val="none" w:sz="0" w:space="0" w:color="auto"/>
                                        <w:left w:val="none" w:sz="0" w:space="0" w:color="auto"/>
                                        <w:bottom w:val="none" w:sz="0" w:space="0" w:color="auto"/>
                                        <w:right w:val="none" w:sz="0" w:space="0" w:color="auto"/>
                                      </w:divBdr>
                                      <w:divsChild>
                                        <w:div w:id="995232020">
                                          <w:marLeft w:val="0"/>
                                          <w:marRight w:val="0"/>
                                          <w:marTop w:val="0"/>
                                          <w:marBottom w:val="0"/>
                                          <w:divBdr>
                                            <w:top w:val="none" w:sz="0" w:space="0" w:color="auto"/>
                                            <w:left w:val="none" w:sz="0" w:space="0" w:color="auto"/>
                                            <w:bottom w:val="none" w:sz="0" w:space="0" w:color="auto"/>
                                            <w:right w:val="none" w:sz="0" w:space="0" w:color="auto"/>
                                          </w:divBdr>
                                          <w:divsChild>
                                            <w:div w:id="2041007041">
                                              <w:marLeft w:val="0"/>
                                              <w:marRight w:val="0"/>
                                              <w:marTop w:val="0"/>
                                              <w:marBottom w:val="0"/>
                                              <w:divBdr>
                                                <w:top w:val="none" w:sz="0" w:space="0" w:color="auto"/>
                                                <w:left w:val="none" w:sz="0" w:space="0" w:color="auto"/>
                                                <w:bottom w:val="none" w:sz="0" w:space="0" w:color="auto"/>
                                                <w:right w:val="none" w:sz="0" w:space="0" w:color="auto"/>
                                              </w:divBdr>
                                              <w:divsChild>
                                                <w:div w:id="459106718">
                                                  <w:marLeft w:val="0"/>
                                                  <w:marRight w:val="0"/>
                                                  <w:marTop w:val="0"/>
                                                  <w:marBottom w:val="0"/>
                                                  <w:divBdr>
                                                    <w:top w:val="none" w:sz="0" w:space="0" w:color="auto"/>
                                                    <w:left w:val="none" w:sz="0" w:space="0" w:color="auto"/>
                                                    <w:bottom w:val="none" w:sz="0" w:space="0" w:color="auto"/>
                                                    <w:right w:val="none" w:sz="0" w:space="0" w:color="auto"/>
                                                  </w:divBdr>
                                                  <w:divsChild>
                                                    <w:div w:id="212271939">
                                                      <w:marLeft w:val="0"/>
                                                      <w:marRight w:val="0"/>
                                                      <w:marTop w:val="0"/>
                                                      <w:marBottom w:val="0"/>
                                                      <w:divBdr>
                                                        <w:top w:val="none" w:sz="0" w:space="0" w:color="auto"/>
                                                        <w:left w:val="none" w:sz="0" w:space="0" w:color="auto"/>
                                                        <w:bottom w:val="none" w:sz="0" w:space="0" w:color="auto"/>
                                                        <w:right w:val="none" w:sz="0" w:space="0" w:color="auto"/>
                                                      </w:divBdr>
                                                      <w:divsChild>
                                                        <w:div w:id="1226837233">
                                                          <w:marLeft w:val="0"/>
                                                          <w:marRight w:val="0"/>
                                                          <w:marTop w:val="0"/>
                                                          <w:marBottom w:val="0"/>
                                                          <w:divBdr>
                                                            <w:top w:val="none" w:sz="0" w:space="0" w:color="auto"/>
                                                            <w:left w:val="none" w:sz="0" w:space="0" w:color="auto"/>
                                                            <w:bottom w:val="none" w:sz="0" w:space="0" w:color="auto"/>
                                                            <w:right w:val="none" w:sz="0" w:space="0" w:color="auto"/>
                                                          </w:divBdr>
                                                          <w:divsChild>
                                                            <w:div w:id="1084372774">
                                                              <w:marLeft w:val="-240"/>
                                                              <w:marRight w:val="-120"/>
                                                              <w:marTop w:val="0"/>
                                                              <w:marBottom w:val="0"/>
                                                              <w:divBdr>
                                                                <w:top w:val="none" w:sz="0" w:space="0" w:color="auto"/>
                                                                <w:left w:val="none" w:sz="0" w:space="0" w:color="auto"/>
                                                                <w:bottom w:val="none" w:sz="0" w:space="0" w:color="auto"/>
                                                                <w:right w:val="none" w:sz="0" w:space="0" w:color="auto"/>
                                                              </w:divBdr>
                                                              <w:divsChild>
                                                                <w:div w:id="1216116923">
                                                                  <w:marLeft w:val="0"/>
                                                                  <w:marRight w:val="0"/>
                                                                  <w:marTop w:val="0"/>
                                                                  <w:marBottom w:val="60"/>
                                                                  <w:divBdr>
                                                                    <w:top w:val="none" w:sz="0" w:space="0" w:color="auto"/>
                                                                    <w:left w:val="none" w:sz="0" w:space="0" w:color="auto"/>
                                                                    <w:bottom w:val="none" w:sz="0" w:space="0" w:color="auto"/>
                                                                    <w:right w:val="none" w:sz="0" w:space="0" w:color="auto"/>
                                                                  </w:divBdr>
                                                                  <w:divsChild>
                                                                    <w:div w:id="938952247">
                                                                      <w:marLeft w:val="0"/>
                                                                      <w:marRight w:val="0"/>
                                                                      <w:marTop w:val="0"/>
                                                                      <w:marBottom w:val="0"/>
                                                                      <w:divBdr>
                                                                        <w:top w:val="none" w:sz="0" w:space="0" w:color="auto"/>
                                                                        <w:left w:val="none" w:sz="0" w:space="0" w:color="auto"/>
                                                                        <w:bottom w:val="none" w:sz="0" w:space="0" w:color="auto"/>
                                                                        <w:right w:val="none" w:sz="0" w:space="0" w:color="auto"/>
                                                                      </w:divBdr>
                                                                      <w:divsChild>
                                                                        <w:div w:id="1309046163">
                                                                          <w:marLeft w:val="0"/>
                                                                          <w:marRight w:val="0"/>
                                                                          <w:marTop w:val="0"/>
                                                                          <w:marBottom w:val="0"/>
                                                                          <w:divBdr>
                                                                            <w:top w:val="none" w:sz="0" w:space="0" w:color="auto"/>
                                                                            <w:left w:val="none" w:sz="0" w:space="0" w:color="auto"/>
                                                                            <w:bottom w:val="none" w:sz="0" w:space="0" w:color="auto"/>
                                                                            <w:right w:val="none" w:sz="0" w:space="0" w:color="auto"/>
                                                                          </w:divBdr>
                                                                          <w:divsChild>
                                                                            <w:div w:id="1706910002">
                                                                              <w:marLeft w:val="0"/>
                                                                              <w:marRight w:val="0"/>
                                                                              <w:marTop w:val="0"/>
                                                                              <w:marBottom w:val="0"/>
                                                                              <w:divBdr>
                                                                                <w:top w:val="none" w:sz="0" w:space="0" w:color="auto"/>
                                                                                <w:left w:val="none" w:sz="0" w:space="0" w:color="auto"/>
                                                                                <w:bottom w:val="none" w:sz="0" w:space="0" w:color="auto"/>
                                                                                <w:right w:val="none" w:sz="0" w:space="0" w:color="auto"/>
                                                                              </w:divBdr>
                                                                              <w:divsChild>
                                                                                <w:div w:id="131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2571246">
      <w:bodyDiv w:val="1"/>
      <w:marLeft w:val="0"/>
      <w:marRight w:val="0"/>
      <w:marTop w:val="0"/>
      <w:marBottom w:val="0"/>
      <w:divBdr>
        <w:top w:val="none" w:sz="0" w:space="0" w:color="auto"/>
        <w:left w:val="none" w:sz="0" w:space="0" w:color="auto"/>
        <w:bottom w:val="none" w:sz="0" w:space="0" w:color="auto"/>
        <w:right w:val="none" w:sz="0" w:space="0" w:color="auto"/>
      </w:divBdr>
    </w:div>
    <w:div w:id="20583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hyperlink" Target="mailto:nandramh@in.ibm.com" TargetMode="External" Id="rId17" /><Relationship Type="http://schemas.openxmlformats.org/officeDocument/2006/relationships/styles" Target="styles.xml" Id="rId2" /><Relationship Type="http://schemas.openxmlformats.org/officeDocument/2006/relationships/hyperlink" Target="mailto:sairamank@in.ibm.com" TargetMode="External" Id="rId16" /><Relationship Type="http://schemas.openxmlformats.org/officeDocument/2006/relationships/theme" Target="theme/theme1.xml" Id="rId20"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hart" Target="charts/chart2.xml" Id="rId15" /><Relationship Type="http://schemas.microsoft.com/office/2011/relationships/people" Target="people.xml" Id="rId19" /><Relationship Type="http://schemas.openxmlformats.org/officeDocument/2006/relationships/webSettings" Target="webSettings.xml" Id="rId4" /><Relationship Type="http://schemas.openxmlformats.org/officeDocument/2006/relationships/chart" Target="charts/chart1.xml" Id="rId14" /><Relationship Type="http://schemas.openxmlformats.org/officeDocument/2006/relationships/image" Target="/media/image6.png" Id="Rd8cb39fb197c4e5f" /><Relationship Type="http://schemas.openxmlformats.org/officeDocument/2006/relationships/image" Target="/media/image7.png" Id="R88314b5f63f8400b" /><Relationship Type="http://schemas.openxmlformats.org/officeDocument/2006/relationships/image" Target="/media/image8.png" Id="Re3118c26afdb42ab" /><Relationship Type="http://schemas.openxmlformats.org/officeDocument/2006/relationships/image" Target="/media/image9.png" Id="R26a148c0f70f4686" /><Relationship Type="http://schemas.openxmlformats.org/officeDocument/2006/relationships/image" Target="/media/imagea.png" Id="R42ac42b354474af4" /><Relationship Type="http://schemas.microsoft.com/office/2020/10/relationships/intelligence" Target="intelligence2.xml" Id="R6dd8046737d44e28" /></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819F343603F5406/Documents/Migration%20spe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819F343603F5406/Documents/Migration%20spe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bar"/>
        <c:grouping val="clustered"/>
        <c:varyColors val="0"/>
        <c:ser>
          <c:idx val="0"/>
          <c:order val="0"/>
          <c:tx>
            <c:strRef>
              <c:f>Sheet1!$A$2</c:f>
              <c:strCache>
                <c:ptCount val="1"/>
                <c:pt idx="0">
                  <c:v>with all the default parameters</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Migration Time (BDI 10TB) [min]</c:v>
                </c:pt>
              </c:strCache>
            </c:strRef>
          </c:cat>
          <c:val>
            <c:numRef>
              <c:f>Sheet1!$B$2</c:f>
              <c:numCache>
                <c:formatCode>General</c:formatCode>
                <c:ptCount val="1"/>
                <c:pt idx="0">
                  <c:v>428</c:v>
                </c:pt>
              </c:numCache>
            </c:numRef>
          </c:val>
          <c:extLst>
            <c:ext xmlns:c16="http://schemas.microsoft.com/office/drawing/2014/chart" uri="{C3380CC4-5D6E-409C-BE32-E72D297353CC}">
              <c16:uniqueId val="{00000000-693D-45F8-AF74-E20890733AE4}"/>
            </c:ext>
          </c:extLst>
        </c:ser>
        <c:ser>
          <c:idx val="1"/>
          <c:order val="1"/>
          <c:tx>
            <c:strRef>
              <c:f>Sheet1!$A$3</c:f>
              <c:strCache>
                <c:ptCount val="1"/>
                <c:pt idx="0">
                  <c:v>With LZ4 compression</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Migration Time (BDI 10TB) [min]</c:v>
                </c:pt>
              </c:strCache>
            </c:strRef>
          </c:cat>
          <c:val>
            <c:numRef>
              <c:f>Sheet1!$B$3</c:f>
              <c:numCache>
                <c:formatCode>General</c:formatCode>
                <c:ptCount val="1"/>
                <c:pt idx="0">
                  <c:v>392</c:v>
                </c:pt>
              </c:numCache>
            </c:numRef>
          </c:val>
          <c:extLst>
            <c:ext xmlns:c16="http://schemas.microsoft.com/office/drawing/2014/chart" uri="{C3380CC4-5D6E-409C-BE32-E72D297353CC}">
              <c16:uniqueId val="{00000001-693D-45F8-AF74-E20890733AE4}"/>
            </c:ext>
          </c:extLst>
        </c:ser>
        <c:dLbls>
          <c:dLblPos val="outEnd"/>
          <c:showLegendKey val="0"/>
          <c:showVal val="1"/>
          <c:showCatName val="0"/>
          <c:showSerName val="0"/>
          <c:showPercent val="0"/>
          <c:showBubbleSize val="0"/>
        </c:dLbls>
        <c:gapWidth val="219"/>
        <c:axId val="1678692015"/>
        <c:axId val="1678693455"/>
      </c:barChart>
      <c:catAx>
        <c:axId val="1678692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693455"/>
        <c:crosses val="autoZero"/>
        <c:auto val="1"/>
        <c:lblAlgn val="ctr"/>
        <c:lblOffset val="100"/>
        <c:noMultiLvlLbl val="0"/>
      </c:catAx>
      <c:valAx>
        <c:axId val="1678693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692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bar"/>
        <c:grouping val="clustered"/>
        <c:varyColors val="0"/>
        <c:ser>
          <c:idx val="0"/>
          <c:order val="0"/>
          <c:tx>
            <c:strRef>
              <c:f>Sheet1!$A$2</c:f>
              <c:strCache>
                <c:ptCount val="1"/>
                <c:pt idx="0">
                  <c:v>with all the default parameters</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c:f>
              <c:strCache>
                <c:ptCount val="1"/>
                <c:pt idx="0">
                  <c:v>Data Transfer Rate [GB/hr]</c:v>
                </c:pt>
              </c:strCache>
              <c:extLst/>
            </c:strRef>
          </c:cat>
          <c:val>
            <c:numRef>
              <c:f>Sheet1!$C$2</c:f>
              <c:numCache>
                <c:formatCode>General</c:formatCode>
                <c:ptCount val="1"/>
                <c:pt idx="0">
                  <c:v>1411</c:v>
                </c:pt>
              </c:numCache>
              <c:extLst/>
            </c:numRef>
          </c:val>
          <c:extLst xmlns:c15="http://schemas.microsoft.com/office/drawing/2012/chart">
            <c:ext xmlns:c16="http://schemas.microsoft.com/office/drawing/2014/chart" uri="{C3380CC4-5D6E-409C-BE32-E72D297353CC}">
              <c16:uniqueId val="{00000000-ADED-4DA5-9507-21362BDD5994}"/>
            </c:ext>
          </c:extLst>
        </c:ser>
        <c:ser>
          <c:idx val="1"/>
          <c:order val="1"/>
          <c:tx>
            <c:strRef>
              <c:f>Sheet1!$A$3</c:f>
              <c:strCache>
                <c:ptCount val="1"/>
                <c:pt idx="0">
                  <c:v>With LZ4 compression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c:f>
              <c:strCache>
                <c:ptCount val="1"/>
                <c:pt idx="0">
                  <c:v>Data Transfer Rate [GB/hr]</c:v>
                </c:pt>
              </c:strCache>
              <c:extLst/>
            </c:strRef>
          </c:cat>
          <c:val>
            <c:numRef>
              <c:f>Sheet1!$C$3</c:f>
              <c:numCache>
                <c:formatCode>General</c:formatCode>
                <c:ptCount val="1"/>
                <c:pt idx="0">
                  <c:v>1567</c:v>
                </c:pt>
              </c:numCache>
              <c:extLst/>
            </c:numRef>
          </c:val>
          <c:extLst>
            <c:ext xmlns:c16="http://schemas.microsoft.com/office/drawing/2014/chart" uri="{C3380CC4-5D6E-409C-BE32-E72D297353CC}">
              <c16:uniqueId val="{00000001-ADED-4DA5-9507-21362BDD5994}"/>
            </c:ext>
          </c:extLst>
        </c:ser>
        <c:dLbls>
          <c:showLegendKey val="0"/>
          <c:showVal val="0"/>
          <c:showCatName val="0"/>
          <c:showSerName val="0"/>
          <c:showPercent val="0"/>
          <c:showBubbleSize val="0"/>
        </c:dLbls>
        <c:gapWidth val="219"/>
        <c:axId val="2004370015"/>
        <c:axId val="2004380095"/>
        <c:extLst>
          <c:ext xmlns:c15="http://schemas.microsoft.com/office/drawing/2012/chart" uri="{02D57815-91ED-43cb-92C2-25804820EDAC}">
            <c15:filteredBarSeries>
              <c15:ser>
                <c:idx val="2"/>
                <c:order val="2"/>
                <c:tx>
                  <c:strRef>
                    <c:extLst>
                      <c:ext uri="{02D57815-91ED-43cb-92C2-25804820EDAC}">
                        <c15:formulaRef>
                          <c15:sqref>Sheet1!$A$4</c15:sqref>
                        </c15:formulaRef>
                      </c:ext>
                    </c:extLst>
                    <c:strCache>
                      <c:ptCount val="1"/>
                    </c:strCache>
                  </c:strRef>
                </c:tx>
                <c:spPr>
                  <a:solidFill>
                    <a:schemeClr val="accent1">
                      <a:shade val="65000"/>
                    </a:schemeClr>
                  </a:solidFill>
                  <a:ln>
                    <a:noFill/>
                  </a:ln>
                  <a:effectLst/>
                </c:spPr>
                <c:invertIfNegative val="0"/>
                <c:cat>
                  <c:strRef>
                    <c:extLst>
                      <c:ext uri="{02D57815-91ED-43cb-92C2-25804820EDAC}">
                        <c15:formulaRef>
                          <c15:sqref>Sheet1!$C$1</c15:sqref>
                        </c15:formulaRef>
                      </c:ext>
                    </c:extLst>
                    <c:strCache>
                      <c:ptCount val="1"/>
                      <c:pt idx="0">
                        <c:v>Data Transfer Rate [GB/hr]</c:v>
                      </c:pt>
                    </c:strCache>
                  </c:strRef>
                </c:cat>
                <c:val>
                  <c:numRef>
                    <c:extLst>
                      <c:ext uri="{02D57815-91ED-43cb-92C2-25804820EDAC}">
                        <c15:formulaRef>
                          <c15:sqref>Sheet1!$C$4</c15:sqref>
                        </c15:formulaRef>
                      </c:ext>
                    </c:extLst>
                    <c:numCache>
                      <c:formatCode>General</c:formatCode>
                      <c:ptCount val="1"/>
                    </c:numCache>
                  </c:numRef>
                </c:val>
                <c:extLst>
                  <c:ext xmlns:c16="http://schemas.microsoft.com/office/drawing/2014/chart" uri="{C3380CC4-5D6E-409C-BE32-E72D297353CC}">
                    <c16:uniqueId val="{00000002-ADED-4DA5-9507-21362BDD5994}"/>
                  </c:ext>
                </c:extLst>
              </c15:ser>
            </c15:filteredBarSeries>
          </c:ext>
        </c:extLst>
      </c:barChart>
      <c:catAx>
        <c:axId val="2004370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4380095"/>
        <c:crosses val="autoZero"/>
        <c:auto val="1"/>
        <c:lblAlgn val="ctr"/>
        <c:lblOffset val="100"/>
        <c:noMultiLvlLbl val="0"/>
      </c:catAx>
      <c:valAx>
        <c:axId val="2004380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4370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Sairaman K</dc:creator>
  <keywords/>
  <dc:description/>
  <lastModifiedBy>JANA WONG</lastModifiedBy>
  <revision>42</revision>
  <dcterms:created xsi:type="dcterms:W3CDTF">2025-05-28T07:35:00.0000000Z</dcterms:created>
  <dcterms:modified xsi:type="dcterms:W3CDTF">2025-05-30T19:27:13.6541572Z</dcterms:modified>
</coreProperties>
</file>