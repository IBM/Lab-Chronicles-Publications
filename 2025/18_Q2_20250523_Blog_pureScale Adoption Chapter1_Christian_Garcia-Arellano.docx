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6CC14" w14:textId="77777777" w:rsidR="007653B3" w:rsidRDefault="34AE8EAA" w:rsidP="34AE8EAA">
      <w:pPr>
        <w:pStyle w:val="Title"/>
        <w:rPr>
          <w:color w:val="2E74B5" w:themeColor="accent1" w:themeShade="BF"/>
          <w:sz w:val="32"/>
          <w:szCs w:val="32"/>
        </w:rPr>
      </w:pPr>
      <w:r>
        <w:t xml:space="preserve">Understanding </w:t>
      </w:r>
      <w:proofErr w:type="spellStart"/>
      <w:r>
        <w:t>pureScale</w:t>
      </w:r>
      <w:proofErr w:type="spellEnd"/>
      <w:r>
        <w:t>: A Practical Guide to Adoption – Part 1</w:t>
      </w:r>
    </w:p>
    <w:p w14:paraId="63CFE2F8" w14:textId="77777777" w:rsidR="34AE8EAA" w:rsidRDefault="34AE8EAA" w:rsidP="34AE8EAA">
      <w:pPr>
        <w:pStyle w:val="Heading1"/>
      </w:pPr>
      <w:r>
        <w:t>Introduction</w:t>
      </w:r>
    </w:p>
    <w:p w14:paraId="39433DC7" w14:textId="77777777" w:rsidR="0036128D" w:rsidRPr="00BA4962" w:rsidRDefault="0D2B32A3" w:rsidP="0D2B32A3">
      <w:pPr>
        <w:jc w:val="both"/>
        <w:rPr>
          <w:lang w:val="en-CA"/>
        </w:rPr>
      </w:pPr>
      <w:r>
        <w:t xml:space="preserve">In the last few years, </w:t>
      </w:r>
      <w:hyperlink r:id="rId5">
        <w:r w:rsidRPr="0D2B32A3">
          <w:rPr>
            <w:rStyle w:val="Hyperlink"/>
          </w:rPr>
          <w:t xml:space="preserve">Db2 </w:t>
        </w:r>
        <w:proofErr w:type="spellStart"/>
        <w:r w:rsidRPr="0D2B32A3">
          <w:rPr>
            <w:rStyle w:val="Hyperlink"/>
          </w:rPr>
          <w:t>pureScale</w:t>
        </w:r>
        <w:proofErr w:type="spellEnd"/>
      </w:hyperlink>
      <w:r>
        <w:t xml:space="preserve"> has seen a significant rebirth with its availability in cloud </w:t>
      </w:r>
      <w:proofErr w:type="spellStart"/>
      <w:r>
        <w:t>hyperscalers</w:t>
      </w:r>
      <w:proofErr w:type="spellEnd"/>
      <w:r>
        <w:t xml:space="preserve">, like </w:t>
      </w:r>
      <w:hyperlink r:id="rId6">
        <w:r w:rsidRPr="0D2B32A3">
          <w:rPr>
            <w:rStyle w:val="Hyperlink"/>
          </w:rPr>
          <w:t>AWS</w:t>
        </w:r>
      </w:hyperlink>
      <w:r>
        <w:t xml:space="preserve"> and </w:t>
      </w:r>
      <w:hyperlink r:id="rId7">
        <w:r w:rsidRPr="0D2B32A3">
          <w:rPr>
            <w:rStyle w:val="Hyperlink"/>
          </w:rPr>
          <w:t>Azure</w:t>
        </w:r>
      </w:hyperlink>
      <w:r>
        <w:t xml:space="preserve">, due to its design that delivers on many of the availability and scalability expectations of cloud environments. Db2 </w:t>
      </w:r>
      <w:proofErr w:type="spellStart"/>
      <w:r>
        <w:t>pureScale</w:t>
      </w:r>
      <w:proofErr w:type="spellEnd"/>
      <w:r>
        <w:t xml:space="preserve"> is the high-end active-active OLTP solution from the IBM Db2 family, and in addition to clouds, it can be deployed in user managed environments on Linux (both RHEL and SLES), on multiple platforms (x86, </w:t>
      </w:r>
      <w:proofErr w:type="spellStart"/>
      <w:r>
        <w:t>PPCLe</w:t>
      </w:r>
      <w:proofErr w:type="spellEnd"/>
      <w:r>
        <w:t xml:space="preserve"> and </w:t>
      </w:r>
      <w:proofErr w:type="spellStart"/>
      <w:r>
        <w:t>zLinux</w:t>
      </w:r>
      <w:proofErr w:type="spellEnd"/>
      <w:r>
        <w:t xml:space="preserve">), and also AIX environments on Power systems. In short, users choose </w:t>
      </w:r>
      <w:proofErr w:type="spellStart"/>
      <w:r>
        <w:t>pureScale</w:t>
      </w:r>
      <w:proofErr w:type="spellEnd"/>
      <w:r>
        <w:t xml:space="preserve"> because it helps them to reduce the risk and cost associated with growing the compute resources through the implementation of an active-active distributed database solution using the Db2 engine, which enables users to scale dynamically to extreme capacities on demand while maintaining application transparency. </w:t>
      </w:r>
    </w:p>
    <w:p w14:paraId="63A5D488" w14:textId="77777777" w:rsidR="0036128D" w:rsidRPr="00BA4962" w:rsidRDefault="0036128D" w:rsidP="00BA4962">
      <w:pPr>
        <w:jc w:val="both"/>
      </w:pPr>
    </w:p>
    <w:p w14:paraId="6BD74C0E" w14:textId="77777777" w:rsidR="0036128D" w:rsidRPr="00BA4962" w:rsidRDefault="34AE8EAA" w:rsidP="00BA4962">
      <w:pPr>
        <w:jc w:val="both"/>
        <w:rPr>
          <w:lang w:val="en-CA"/>
        </w:rPr>
      </w:pPr>
      <w:r>
        <w:t xml:space="preserve">In this blog series we intend to walk you through the process that we have gone over many times with customers looking to adopt </w:t>
      </w:r>
      <w:proofErr w:type="spellStart"/>
      <w:r>
        <w:t>pureScale</w:t>
      </w:r>
      <w:proofErr w:type="spellEnd"/>
      <w:r>
        <w:t xml:space="preserve">. The goal of this first episode in the series is to take you through some simple steps through the adoption process, that can ensure your application achieves top performance, including using a sound test strategy, and understanding the monitoring tools available to you to identify bottlenecks and be able to apply solutions to each of them. In future installments, we will walk you through some of the simple physical database design considerations, such as indexing, that need to be considered for a successful adoption leaving the application itself untouched and go through several more in-depth performance analysis with their solutions. This is likely not a new topic for the Db2 crowd, as we have had many discussions on the topic since </w:t>
      </w:r>
      <w:proofErr w:type="spellStart"/>
      <w:r>
        <w:t>pureScale</w:t>
      </w:r>
      <w:proofErr w:type="spellEnd"/>
      <w:r>
        <w:t xml:space="preserve"> came to life in 2009, but it is a very good topic for new adopters, and it is always good to refresh everybody on some of the details that we think are necessary for a successful adoption of this powerful technology. </w:t>
      </w:r>
    </w:p>
    <w:p w14:paraId="3D8DAF72" w14:textId="77777777" w:rsidR="17C9704F" w:rsidRDefault="17C9704F" w:rsidP="00BA4962">
      <w:pPr>
        <w:jc w:val="both"/>
      </w:pPr>
    </w:p>
    <w:p w14:paraId="7F9073B7" w14:textId="77777777" w:rsidR="00970C4F" w:rsidRDefault="00F8773C" w:rsidP="00BA4962">
      <w:pPr>
        <w:jc w:val="both"/>
      </w:pPr>
      <w:r>
        <w:t>Like we said, w</w:t>
      </w:r>
      <w:r w:rsidR="00970C4F" w:rsidRPr="00970C4F">
        <w:t xml:space="preserve">e break </w:t>
      </w:r>
      <w:r>
        <w:t xml:space="preserve">this first part </w:t>
      </w:r>
      <w:r w:rsidR="00970C4F" w:rsidRPr="00970C4F">
        <w:t xml:space="preserve">into two main sections. </w:t>
      </w:r>
      <w:r w:rsidR="00A41D00" w:rsidRPr="00970C4F">
        <w:t>First,</w:t>
      </w:r>
      <w:r w:rsidR="00970C4F" w:rsidRPr="00970C4F">
        <w:t xml:space="preserve"> we look at getting ready to move, when you consider some of the basic best practices to get top performance on </w:t>
      </w:r>
      <w:proofErr w:type="spellStart"/>
      <w:r w:rsidR="00970C4F" w:rsidRPr="00970C4F">
        <w:t>pureScale</w:t>
      </w:r>
      <w:proofErr w:type="spellEnd"/>
      <w:r w:rsidR="00BA4962">
        <w:t>, including following a sound test strategy</w:t>
      </w:r>
      <w:r w:rsidR="00970C4F" w:rsidRPr="00970C4F">
        <w:t xml:space="preserve">. Then, we look at performance testing your application on </w:t>
      </w:r>
      <w:proofErr w:type="spellStart"/>
      <w:r w:rsidR="00970C4F" w:rsidRPr="00970C4F">
        <w:t>pureScale</w:t>
      </w:r>
      <w:proofErr w:type="spellEnd"/>
      <w:r w:rsidR="00970C4F" w:rsidRPr="00970C4F">
        <w:t>, and what kind of monitoring and tuning techniques can help you reach the performance you want.</w:t>
      </w:r>
      <w:r w:rsidR="00A41D00">
        <w:rPr>
          <w:lang w:val="en-CA"/>
        </w:rPr>
        <w:t xml:space="preserve"> </w:t>
      </w:r>
      <w:r w:rsidR="00BA4962">
        <w:rPr>
          <w:lang w:val="en-CA"/>
        </w:rPr>
        <w:t>Note that in this blog we</w:t>
      </w:r>
      <w:r w:rsidR="00970C4F" w:rsidRPr="00970C4F">
        <w:t xml:space="preserve">'re </w:t>
      </w:r>
      <w:r w:rsidR="00BA4962">
        <w:t>assuming</w:t>
      </w:r>
      <w:r w:rsidR="00970C4F" w:rsidRPr="00970C4F">
        <w:t xml:space="preserve"> you're already somewhat familiar with </w:t>
      </w:r>
      <w:r w:rsidR="00BA4962">
        <w:t xml:space="preserve">the </w:t>
      </w:r>
      <w:proofErr w:type="spellStart"/>
      <w:r w:rsidR="00BA4962">
        <w:t>pureScale</w:t>
      </w:r>
      <w:proofErr w:type="spellEnd"/>
      <w:r w:rsidR="00BA4962">
        <w:t xml:space="preserve"> architecture</w:t>
      </w:r>
      <w:r w:rsidR="00970C4F" w:rsidRPr="00970C4F">
        <w:t xml:space="preserve">, and for this session, we're going to focus on the particulars of moving an OLTP application from </w:t>
      </w:r>
      <w:r w:rsidR="00F26EF6">
        <w:t xml:space="preserve">a </w:t>
      </w:r>
      <w:r w:rsidR="00970C4F" w:rsidRPr="00970C4F">
        <w:t xml:space="preserve">Db2 </w:t>
      </w:r>
      <w:r w:rsidR="00F26EF6">
        <w:t>instance</w:t>
      </w:r>
      <w:r w:rsidR="00BA4962">
        <w:t xml:space="preserve"> with a single node</w:t>
      </w:r>
      <w:r w:rsidR="00970C4F" w:rsidRPr="00970C4F">
        <w:t xml:space="preserve"> to </w:t>
      </w:r>
      <w:r w:rsidR="00F26EF6">
        <w:t xml:space="preserve">a </w:t>
      </w:r>
      <w:r w:rsidR="00970C4F" w:rsidRPr="00970C4F">
        <w:t xml:space="preserve">Db2 </w:t>
      </w:r>
      <w:proofErr w:type="spellStart"/>
      <w:r w:rsidR="00970C4F" w:rsidRPr="00970C4F">
        <w:t>pureScale</w:t>
      </w:r>
      <w:proofErr w:type="spellEnd"/>
      <w:r w:rsidR="00970C4F" w:rsidRPr="00970C4F">
        <w:t xml:space="preserve"> </w:t>
      </w:r>
      <w:r w:rsidR="00F26EF6">
        <w:t xml:space="preserve">instance </w:t>
      </w:r>
      <w:r w:rsidR="00970C4F" w:rsidRPr="00970C4F">
        <w:t>with an eye to getting the best performance possible.</w:t>
      </w:r>
      <w:r w:rsidR="00070A53">
        <w:t xml:space="preserve"> If you want a refresher on the architecture, there is some very good documentation in the </w:t>
      </w:r>
      <w:hyperlink r:id="rId8" w:history="1">
        <w:r w:rsidR="00070A53" w:rsidRPr="00070A53">
          <w:rPr>
            <w:rStyle w:val="Hyperlink"/>
          </w:rPr>
          <w:t>Knowledge Center</w:t>
        </w:r>
      </w:hyperlink>
      <w:r w:rsidR="00070A53">
        <w:t xml:space="preserve">, for example, you can find discussions on the </w:t>
      </w:r>
      <w:hyperlink r:id="rId9" w:history="1">
        <w:r w:rsidR="00070A53" w:rsidRPr="00070A53">
          <w:rPr>
            <w:rStyle w:val="Hyperlink"/>
          </w:rPr>
          <w:t xml:space="preserve">components of a </w:t>
        </w:r>
        <w:proofErr w:type="spellStart"/>
        <w:r w:rsidR="00070A53" w:rsidRPr="00070A53">
          <w:rPr>
            <w:rStyle w:val="Hyperlink"/>
          </w:rPr>
          <w:t>pureScale</w:t>
        </w:r>
        <w:proofErr w:type="spellEnd"/>
        <w:r w:rsidR="00070A53" w:rsidRPr="00070A53">
          <w:rPr>
            <w:rStyle w:val="Hyperlink"/>
          </w:rPr>
          <w:t xml:space="preserve"> cluster</w:t>
        </w:r>
      </w:hyperlink>
      <w:r w:rsidR="00070A53">
        <w:t xml:space="preserve">, </w:t>
      </w:r>
      <w:hyperlink r:id="rId10" w:history="1">
        <w:r w:rsidR="00070A53" w:rsidRPr="00070A53">
          <w:rPr>
            <w:rStyle w:val="Hyperlink"/>
          </w:rPr>
          <w:t>deployment options</w:t>
        </w:r>
      </w:hyperlink>
      <w:r w:rsidR="00070A53">
        <w:t xml:space="preserve">, and </w:t>
      </w:r>
      <w:hyperlink r:id="rId11" w:history="1">
        <w:r w:rsidR="00070A53" w:rsidRPr="00070A53">
          <w:rPr>
            <w:rStyle w:val="Hyperlink"/>
          </w:rPr>
          <w:t>cluster topology operations</w:t>
        </w:r>
      </w:hyperlink>
      <w:r w:rsidR="00070A53">
        <w:t xml:space="preserve"> like online add member, drop member, and online add and drop CF.</w:t>
      </w:r>
      <w:r w:rsidR="00EE39AA">
        <w:t xml:space="preserve"> As a quick reminder, you can look at the following diagram, where </w:t>
      </w:r>
      <w:r w:rsidR="00EE39AA">
        <w:lastRenderedPageBreak/>
        <w:t xml:space="preserve">we show a </w:t>
      </w:r>
      <w:proofErr w:type="spellStart"/>
      <w:r w:rsidR="00EE39AA">
        <w:t>pureScale</w:t>
      </w:r>
      <w:proofErr w:type="spellEnd"/>
      <w:r w:rsidR="00EE39AA">
        <w:t xml:space="preserve"> cluster in the middle, with multiple members or compute engines, then we show clients connected to those members and being able to run transactions in any of them, and then at the bottom the shared storage component. </w:t>
      </w:r>
      <w:r w:rsidR="00C41ADD">
        <w:t>Of course,</w:t>
      </w:r>
      <w:r w:rsidR="00EE39AA">
        <w:t xml:space="preserve"> in this picture we are missing a key component, the CFs, which provide mainly global locking and global caching to all members to enable the fast data sharing</w:t>
      </w:r>
      <w:r w:rsidR="00C41ADD">
        <w:t>, we will talk about it later on in this blog and subsequent blogs</w:t>
      </w:r>
      <w:r w:rsidR="00EE39AA">
        <w:t>.</w:t>
      </w:r>
    </w:p>
    <w:p w14:paraId="63B4225F" w14:textId="77777777" w:rsidR="00EE39AA" w:rsidRDefault="00EE39AA" w:rsidP="00BA4962">
      <w:pPr>
        <w:jc w:val="both"/>
      </w:pPr>
    </w:p>
    <w:p w14:paraId="10979020" w14:textId="77777777" w:rsidR="00EE39AA" w:rsidRDefault="00EE39AA" w:rsidP="00BA4962">
      <w:pPr>
        <w:jc w:val="both"/>
      </w:pPr>
      <w:r>
        <w:rPr>
          <w:noProof/>
        </w:rPr>
        <w:drawing>
          <wp:inline distT="0" distB="0" distL="0" distR="0" wp14:anchorId="1072A117" wp14:editId="189AB351">
            <wp:extent cx="5245100" cy="4127500"/>
            <wp:effectExtent l="0" t="0" r="0" b="0"/>
            <wp:docPr id="849402790"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02790" name="Picture 1" descr="A diagram of a serv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45100" cy="4127500"/>
                    </a:xfrm>
                    <a:prstGeom prst="rect">
                      <a:avLst/>
                    </a:prstGeom>
                  </pic:spPr>
                </pic:pic>
              </a:graphicData>
            </a:graphic>
          </wp:inline>
        </w:drawing>
      </w:r>
    </w:p>
    <w:p w14:paraId="2180C789" w14:textId="77777777" w:rsidR="00EE39AA" w:rsidRDefault="00EE39AA" w:rsidP="00BA4962">
      <w:pPr>
        <w:jc w:val="both"/>
      </w:pPr>
    </w:p>
    <w:p w14:paraId="6473972D" w14:textId="77777777" w:rsidR="00EE39AA" w:rsidRPr="00970C4F" w:rsidRDefault="00EE39AA" w:rsidP="00BA4962">
      <w:pPr>
        <w:jc w:val="both"/>
        <w:rPr>
          <w:lang w:val="en-CA"/>
        </w:rPr>
      </w:pPr>
    </w:p>
    <w:p w14:paraId="417B9355" w14:textId="77777777" w:rsidR="00970C4F" w:rsidRDefault="00970C4F">
      <w:pPr>
        <w:rPr>
          <w:lang w:val="en-CA"/>
        </w:rPr>
      </w:pPr>
    </w:p>
    <w:p w14:paraId="3CCFF2A1" w14:textId="77777777" w:rsidR="00BA4962" w:rsidRDefault="34AE8EAA" w:rsidP="00C41ADD">
      <w:pPr>
        <w:pStyle w:val="Heading1"/>
      </w:pPr>
      <w:r w:rsidRPr="34AE8EAA">
        <w:t>Workloads</w:t>
      </w:r>
    </w:p>
    <w:p w14:paraId="109BE0A9" w14:textId="77777777" w:rsidR="17C9704F" w:rsidRDefault="34AE8EAA" w:rsidP="00562F6E">
      <w:pPr>
        <w:spacing w:line="259" w:lineRule="auto"/>
        <w:jc w:val="both"/>
        <w:rPr>
          <w:lang w:val="en-CA"/>
        </w:rPr>
      </w:pPr>
      <w:r>
        <w:t xml:space="preserve">Let’s start with very basic categorization of workloads, as this is the first important consideration for anybody looking to adopt </w:t>
      </w:r>
      <w:proofErr w:type="spellStart"/>
      <w:r>
        <w:t>pureScale</w:t>
      </w:r>
      <w:proofErr w:type="spellEnd"/>
      <w:r>
        <w:t xml:space="preserve">.  Most applications destined for </w:t>
      </w:r>
      <w:proofErr w:type="spellStart"/>
      <w:r>
        <w:t>pureScale</w:t>
      </w:r>
      <w:proofErr w:type="spellEnd"/>
      <w:r>
        <w:t xml:space="preserve"> are </w:t>
      </w:r>
      <w:hyperlink r:id="rId13">
        <w:r w:rsidRPr="34AE8EAA">
          <w:rPr>
            <w:rStyle w:val="Hyperlink"/>
          </w:rPr>
          <w:t>OLTP</w:t>
        </w:r>
      </w:hyperlink>
      <w:r>
        <w:t xml:space="preserve"> in nature, which are characterized by the real-time execution of a large number of </w:t>
      </w:r>
      <w:r w:rsidR="00E67D11">
        <w:t xml:space="preserve">concurrent </w:t>
      </w:r>
      <w:r>
        <w:t xml:space="preserve">database transactions, for example, coming from banking, finance or retail applications. In fact, usually people thinking of </w:t>
      </w:r>
      <w:proofErr w:type="spellStart"/>
      <w:r>
        <w:t>pureScale</w:t>
      </w:r>
      <w:proofErr w:type="spellEnd"/>
      <w:r>
        <w:t xml:space="preserve"> are thinking of 'enterprise-grade' OLTP, since these need the availability and/or scalability in large measures, the bread and butter of </w:t>
      </w:r>
      <w:proofErr w:type="spellStart"/>
      <w:r>
        <w:t>pureScale</w:t>
      </w:r>
      <w:proofErr w:type="spellEnd"/>
      <w:r>
        <w:t xml:space="preserve">.  Within these, we then consider the amount of write (INSERT / UPDATE / DELETE) activity in the workload.  The more write activity there is, obviously the more frequently updated the affected database structures are – tables, indexes, metadata, etc.  In </w:t>
      </w:r>
      <w:r>
        <w:lastRenderedPageBreak/>
        <w:t xml:space="preserve">the case of </w:t>
      </w:r>
      <w:proofErr w:type="spellStart"/>
      <w:r>
        <w:t>pureScale</w:t>
      </w:r>
      <w:proofErr w:type="spellEnd"/>
      <w:r>
        <w:t xml:space="preserve">, due to its active-active architecture based on Shared Data, this requires more coordination between members in the </w:t>
      </w:r>
      <w:proofErr w:type="spellStart"/>
      <w:r>
        <w:t>pureScale</w:t>
      </w:r>
      <w:proofErr w:type="spellEnd"/>
      <w:r>
        <w:t xml:space="preserve"> cluster, and can introduce greater chances for contention and bottlenecks that are specific to this technology.</w:t>
      </w:r>
    </w:p>
    <w:p w14:paraId="47066286" w14:textId="77777777" w:rsidR="17C9704F" w:rsidRDefault="17C9704F" w:rsidP="00562F6E">
      <w:pPr>
        <w:spacing w:line="259" w:lineRule="auto"/>
        <w:jc w:val="both"/>
      </w:pPr>
    </w:p>
    <w:p w14:paraId="5AFE922F" w14:textId="77777777" w:rsidR="17C9704F" w:rsidRDefault="34AE8EAA" w:rsidP="00562F6E">
      <w:pPr>
        <w:spacing w:line="259" w:lineRule="auto"/>
        <w:jc w:val="both"/>
      </w:pPr>
      <w:r>
        <w:t xml:space="preserve">While Db2 </w:t>
      </w:r>
      <w:proofErr w:type="spellStart"/>
      <w:r>
        <w:t>pureScale</w:t>
      </w:r>
      <w:proofErr w:type="spellEnd"/>
      <w:r>
        <w:t xml:space="preserve"> is ideally suited to OLTP workloads, many real-world </w:t>
      </w:r>
      <w:proofErr w:type="spellStart"/>
      <w:r>
        <w:t>pureScale</w:t>
      </w:r>
      <w:proofErr w:type="spellEnd"/>
      <w:r>
        <w:t xml:space="preserve"> deployments have a rich variety of applications connecting to the server. OLAP workloads can be very effective on the </w:t>
      </w:r>
      <w:proofErr w:type="spellStart"/>
      <w:r>
        <w:t>pureScale</w:t>
      </w:r>
      <w:proofErr w:type="spellEnd"/>
      <w:r>
        <w:t xml:space="preserve"> architecture, and modest analytic workloads are also common. It is important that all applications limit the time a transaction is executing, preferably to a few tens of seconds, and applications should be tested to minimize the time spent holding locks. This advice is not </w:t>
      </w:r>
      <w:proofErr w:type="spellStart"/>
      <w:r>
        <w:t>pureScale</w:t>
      </w:r>
      <w:proofErr w:type="spellEnd"/>
      <w:r>
        <w:t xml:space="preserve">-specific: however, </w:t>
      </w:r>
      <w:r w:rsidR="00562F6E">
        <w:t xml:space="preserve">when an application is </w:t>
      </w:r>
      <w:r>
        <w:t xml:space="preserve">holding a hot lock on a </w:t>
      </w:r>
      <w:proofErr w:type="spellStart"/>
      <w:r>
        <w:t>pureScale</w:t>
      </w:r>
      <w:proofErr w:type="spellEnd"/>
      <w:r>
        <w:t xml:space="preserve"> cluster </w:t>
      </w:r>
      <w:r w:rsidR="00562F6E">
        <w:t xml:space="preserve">it </w:t>
      </w:r>
      <w:r>
        <w:t>can be delaying transactions on multiple members, effectively serializing the workload.</w:t>
      </w:r>
    </w:p>
    <w:p w14:paraId="733AF74D" w14:textId="77777777" w:rsidR="17C9704F" w:rsidRDefault="17C9704F" w:rsidP="00562F6E">
      <w:pPr>
        <w:spacing w:line="259" w:lineRule="auto"/>
        <w:jc w:val="both"/>
      </w:pPr>
    </w:p>
    <w:p w14:paraId="382E4A32" w14:textId="77777777" w:rsidR="17C9704F" w:rsidRDefault="34AE8EAA" w:rsidP="00562F6E">
      <w:pPr>
        <w:spacing w:line="259" w:lineRule="auto"/>
        <w:jc w:val="both"/>
        <w:rPr>
          <w:lang w:val="en-CA"/>
        </w:rPr>
      </w:pPr>
      <w:r>
        <w:t xml:space="preserve">We'll find as we go through these installments of the </w:t>
      </w:r>
      <w:proofErr w:type="spellStart"/>
      <w:r>
        <w:t>pureScale</w:t>
      </w:r>
      <w:proofErr w:type="spellEnd"/>
      <w:r>
        <w:t xml:space="preserve"> adoption blog series that we tend to pay more attention to writes (especially INSERTS) than reads. In this regard, it is a good time now to refresh ourselves on the two options of network interconnect available in </w:t>
      </w:r>
      <w:proofErr w:type="spellStart"/>
      <w:r>
        <w:t>pureScale</w:t>
      </w:r>
      <w:proofErr w:type="spellEnd"/>
      <w:r>
        <w:t xml:space="preserve"> environments, TCP and RDMA. </w:t>
      </w:r>
      <w:r w:rsidR="00562F6E">
        <w:t xml:space="preserve">This interconnect is a fundamental component in a </w:t>
      </w:r>
      <w:proofErr w:type="spellStart"/>
      <w:r w:rsidR="00562F6E">
        <w:t>pureScale</w:t>
      </w:r>
      <w:proofErr w:type="spellEnd"/>
      <w:r w:rsidR="00562F6E">
        <w:t xml:space="preserve"> cluster, as it is used to communicate between the members and the CFs, so the latency this delivers will have direct impact on the transactional performance a </w:t>
      </w:r>
      <w:proofErr w:type="spellStart"/>
      <w:r w:rsidR="00562F6E">
        <w:t>pureScale</w:t>
      </w:r>
      <w:proofErr w:type="spellEnd"/>
      <w:r w:rsidR="00562F6E">
        <w:t xml:space="preserve"> cluster will provide.  </w:t>
      </w:r>
      <w:r>
        <w:t xml:space="preserve">From these two, RDMA is usually a better option for high-write ratio workloads, starting from around 20% writes over 80% reads, due its much lower latency and compute-offset network stack. The duration of the most performance critical operations in </w:t>
      </w:r>
      <w:proofErr w:type="spellStart"/>
      <w:r>
        <w:t>pureScale</w:t>
      </w:r>
      <w:proofErr w:type="spellEnd"/>
      <w:r>
        <w:t xml:space="preserve"> environments, like new lock requests to the CF</w:t>
      </w:r>
      <w:r w:rsidR="00BB0887">
        <w:t xml:space="preserve">, </w:t>
      </w:r>
      <w:r>
        <w:t xml:space="preserve">are dominated by the network latency in the cluster interconnect. </w:t>
      </w:r>
      <w:r w:rsidR="00BB0887">
        <w:t xml:space="preserve">We will get back to this point later on in this first blog, and also later on in the series. </w:t>
      </w:r>
    </w:p>
    <w:p w14:paraId="62E1385A" w14:textId="77777777" w:rsidR="00970C4F" w:rsidRDefault="00970C4F">
      <w:pPr>
        <w:rPr>
          <w:lang w:val="en-CA"/>
        </w:rPr>
      </w:pPr>
    </w:p>
    <w:p w14:paraId="753BCCE1" w14:textId="77777777" w:rsidR="00F26EF6" w:rsidRDefault="34AE8EAA" w:rsidP="34AE8EAA">
      <w:pPr>
        <w:pStyle w:val="Heading1"/>
      </w:pPr>
      <w:r w:rsidRPr="34AE8EAA">
        <w:t xml:space="preserve">Testing Strategy for </w:t>
      </w:r>
      <w:proofErr w:type="spellStart"/>
      <w:r w:rsidRPr="34AE8EAA">
        <w:t>pureScale</w:t>
      </w:r>
      <w:proofErr w:type="spellEnd"/>
      <w:r w:rsidRPr="34AE8EAA">
        <w:t xml:space="preserve"> Adoption</w:t>
      </w:r>
    </w:p>
    <w:p w14:paraId="122FBB11" w14:textId="77777777" w:rsidR="00F26EF6" w:rsidRDefault="34AE8EAA" w:rsidP="0071211A">
      <w:pPr>
        <w:jc w:val="both"/>
      </w:pPr>
      <w:r>
        <w:t xml:space="preserve">The starting point for any </w:t>
      </w:r>
      <w:proofErr w:type="spellStart"/>
      <w:r>
        <w:t>pureScale</w:t>
      </w:r>
      <w:proofErr w:type="spellEnd"/>
      <w:r>
        <w:t xml:space="preserve"> adoption project starts with basic acceptance and functional testing. This is easier than ever with the available deployment options in both </w:t>
      </w:r>
      <w:hyperlink r:id="rId14">
        <w:r w:rsidRPr="34AE8EAA">
          <w:rPr>
            <w:rStyle w:val="Hyperlink"/>
          </w:rPr>
          <w:t>AWS</w:t>
        </w:r>
      </w:hyperlink>
      <w:r>
        <w:t xml:space="preserve"> and </w:t>
      </w:r>
      <w:hyperlink r:id="rId15">
        <w:r w:rsidRPr="34AE8EAA">
          <w:rPr>
            <w:rStyle w:val="Hyperlink"/>
          </w:rPr>
          <w:t>Azure</w:t>
        </w:r>
      </w:hyperlink>
      <w:r>
        <w:t xml:space="preserve">, where you can spin up a </w:t>
      </w:r>
      <w:proofErr w:type="spellStart"/>
      <w:r>
        <w:t>pureScale</w:t>
      </w:r>
      <w:proofErr w:type="spellEnd"/>
      <w:r>
        <w:t xml:space="preserve"> cluster with a TCP/IP interconnect (a.k.a. sockets) in a matter of minutes.  Even without thinking of cloud, it is usually easier to spin up a cluster with TCP than it is with an RDMA interconnect. This is a great starting point as it is always best to have a cluster up and running using components that you likely have on-hand already.  You can even run basic functional tests on one member and one CF if you really need to, the most basic </w:t>
      </w:r>
      <w:proofErr w:type="spellStart"/>
      <w:r>
        <w:t>pureScale</w:t>
      </w:r>
      <w:proofErr w:type="spellEnd"/>
      <w:r>
        <w:t xml:space="preserve"> configuration, and these could be collocated in a single host.  The machine, storage and interconnect requirements for this kind of entry level environments are quite basic – see the </w:t>
      </w:r>
      <w:hyperlink r:id="rId16">
        <w:r w:rsidRPr="34AE8EAA">
          <w:rPr>
            <w:rStyle w:val="Hyperlink"/>
          </w:rPr>
          <w:t>Knowledge Center</w:t>
        </w:r>
      </w:hyperlink>
      <w:r>
        <w:t xml:space="preserve"> for details – but we highly recommend you look at cloud to get this first phase going in minutes.</w:t>
      </w:r>
    </w:p>
    <w:p w14:paraId="4C28413C" w14:textId="77777777" w:rsidR="004E4849" w:rsidRPr="00970C4F" w:rsidRDefault="004E4849" w:rsidP="0071211A">
      <w:pPr>
        <w:jc w:val="both"/>
        <w:rPr>
          <w:lang w:val="en-CA"/>
        </w:rPr>
      </w:pPr>
    </w:p>
    <w:p w14:paraId="3F5B6E44" w14:textId="77777777" w:rsidR="00F26EF6" w:rsidRPr="00970C4F" w:rsidRDefault="34AE8EAA" w:rsidP="0071211A">
      <w:pPr>
        <w:jc w:val="both"/>
        <w:rPr>
          <w:lang w:val="en-CA"/>
        </w:rPr>
      </w:pPr>
      <w:r>
        <w:lastRenderedPageBreak/>
        <w:t xml:space="preserve">To make sure you get great performance on </w:t>
      </w:r>
      <w:proofErr w:type="spellStart"/>
      <w:r>
        <w:t>pureScale</w:t>
      </w:r>
      <w:proofErr w:type="spellEnd"/>
      <w:r>
        <w:t xml:space="preserve">, some performance and stress test is in order, and ideally you need a sample application that mimics the workload you expect to run in production, covering both operations and data volume.  We know this may not be easy for most, but it is something that will be very useful to have to let you experiment and learn.  Investing in testing can be a powerful tool to accelerate development of production solutions, providing data-driven insights into how database and application changes are interacting in the </w:t>
      </w:r>
      <w:proofErr w:type="spellStart"/>
      <w:r>
        <w:t>pureScale</w:t>
      </w:r>
      <w:proofErr w:type="spellEnd"/>
      <w:r>
        <w:t xml:space="preserve"> environment.</w:t>
      </w:r>
    </w:p>
    <w:p w14:paraId="31A20DE1" w14:textId="77777777" w:rsidR="00F26EF6" w:rsidRPr="00970C4F" w:rsidRDefault="00F26EF6" w:rsidP="0071211A">
      <w:pPr>
        <w:jc w:val="both"/>
      </w:pPr>
    </w:p>
    <w:p w14:paraId="30FB4F26" w14:textId="77777777" w:rsidR="00F26EF6" w:rsidRDefault="34AE8EAA" w:rsidP="0071211A">
      <w:pPr>
        <w:jc w:val="both"/>
      </w:pPr>
      <w:r>
        <w:t>For this next phase, you'll want to make sure your test environment isn’t lim</w:t>
      </w:r>
      <w:r w:rsidR="00BB0887">
        <w:t>i</w:t>
      </w:r>
      <w:r>
        <w:t xml:space="preserve">ted by bottlenecks of its own, such as </w:t>
      </w:r>
      <w:r w:rsidRPr="34AE8EAA">
        <w:rPr>
          <w:rFonts w:ascii="Calibri" w:eastAsia="Calibri" w:hAnsi="Calibri" w:cs="Calibri"/>
        </w:rPr>
        <w:t>an under-performing disk I/O subsystem or network interconnect</w:t>
      </w:r>
      <w:r>
        <w:t>.  Sockets-based interconnect performs well and is sufficient for many uses (smaller clusters with low write ratio and lower transactional rate requirements). It's still best practice to do your performance measurements on a cluster with RDMA interconnect, since that would be our general recommendation for production environments. Here, you'll want at least 2 members and 2 CFs (to support failover tests, etc.), each with 2 or more physical cores and 4 GB to 8 GB of memory per core.</w:t>
      </w:r>
    </w:p>
    <w:p w14:paraId="3418398D" w14:textId="77777777" w:rsidR="00BB0887" w:rsidRDefault="00BB0887" w:rsidP="0071211A">
      <w:pPr>
        <w:jc w:val="both"/>
      </w:pPr>
    </w:p>
    <w:p w14:paraId="20649A69" w14:textId="77777777" w:rsidR="00BB0887" w:rsidRPr="00970C4F" w:rsidRDefault="00BB0887" w:rsidP="0071211A">
      <w:pPr>
        <w:jc w:val="both"/>
        <w:rPr>
          <w:lang w:val="en-CA"/>
        </w:rPr>
      </w:pPr>
      <w:r>
        <w:t>So, in summary:</w:t>
      </w:r>
    </w:p>
    <w:p w14:paraId="4E846CDC" w14:textId="77777777" w:rsidR="00F26EF6" w:rsidRDefault="00F26EF6" w:rsidP="00F26EF6">
      <w:pPr>
        <w:rPr>
          <w:lang w:val="en-CA"/>
        </w:rPr>
      </w:pPr>
    </w:p>
    <w:p w14:paraId="49510F09" w14:textId="77777777" w:rsidR="00F26EF6" w:rsidRPr="00970C4F" w:rsidRDefault="0B604FEB" w:rsidP="00F26EF6">
      <w:pPr>
        <w:numPr>
          <w:ilvl w:val="0"/>
          <w:numId w:val="11"/>
        </w:numPr>
        <w:rPr>
          <w:lang w:val="en-CA"/>
        </w:rPr>
      </w:pPr>
      <w:r>
        <w:t xml:space="preserve">Development work and initial 'kicking the tires' functional tests work fine on any kind of </w:t>
      </w:r>
      <w:proofErr w:type="spellStart"/>
      <w:r>
        <w:t>pureScale</w:t>
      </w:r>
      <w:proofErr w:type="spellEnd"/>
      <w:r>
        <w:t xml:space="preserve"> cluster</w:t>
      </w:r>
    </w:p>
    <w:p w14:paraId="45BAA150" w14:textId="77777777" w:rsidR="00F26EF6" w:rsidRPr="00970C4F" w:rsidRDefault="00F26EF6" w:rsidP="00F26EF6">
      <w:pPr>
        <w:numPr>
          <w:ilvl w:val="1"/>
          <w:numId w:val="11"/>
        </w:numPr>
        <w:rPr>
          <w:lang w:val="en-CA"/>
        </w:rPr>
      </w:pPr>
      <w:r w:rsidRPr="00970C4F">
        <w:t>1-2 small members, 1-2 CFs</w:t>
      </w:r>
    </w:p>
    <w:p w14:paraId="23CB5A1F" w14:textId="77777777" w:rsidR="00F26EF6" w:rsidRPr="00970C4F" w:rsidRDefault="00F26EF6" w:rsidP="00F26EF6">
      <w:pPr>
        <w:numPr>
          <w:ilvl w:val="1"/>
          <w:numId w:val="11"/>
        </w:numPr>
        <w:rPr>
          <w:lang w:val="en-CA"/>
        </w:rPr>
      </w:pPr>
      <w:r w:rsidRPr="00970C4F">
        <w:t>TCP sockets-based cluster interconnect</w:t>
      </w:r>
    </w:p>
    <w:p w14:paraId="4B4D2BDB" w14:textId="77777777" w:rsidR="00F26EF6" w:rsidRPr="008A4250" w:rsidRDefault="00F26EF6" w:rsidP="00F26EF6">
      <w:pPr>
        <w:numPr>
          <w:ilvl w:val="1"/>
          <w:numId w:val="11"/>
        </w:numPr>
        <w:rPr>
          <w:lang w:val="en-CA"/>
        </w:rPr>
      </w:pPr>
      <w:r w:rsidRPr="00970C4F">
        <w:t>No particular requirements on CPU capacity, disk performance, etc.</w:t>
      </w:r>
    </w:p>
    <w:p w14:paraId="6A984D2B" w14:textId="77777777" w:rsidR="009F08B0" w:rsidRPr="009F08B0" w:rsidRDefault="1C1A3989" w:rsidP="009F08B0">
      <w:pPr>
        <w:numPr>
          <w:ilvl w:val="1"/>
          <w:numId w:val="11"/>
        </w:numPr>
        <w:rPr>
          <w:lang w:val="en-CA"/>
        </w:rPr>
      </w:pPr>
      <w:r>
        <w:t>Use the smallest (XS) available cloud environments to get this going in no time.</w:t>
      </w:r>
    </w:p>
    <w:p w14:paraId="6FD557F0" w14:textId="77777777" w:rsidR="00F26EF6" w:rsidRDefault="00F26EF6" w:rsidP="00F26EF6">
      <w:pPr>
        <w:rPr>
          <w:lang w:val="en-CA"/>
        </w:rPr>
      </w:pPr>
    </w:p>
    <w:p w14:paraId="669B92EA" w14:textId="77777777" w:rsidR="00F26EF6" w:rsidRPr="00970C4F" w:rsidRDefault="0B604FEB" w:rsidP="00F26EF6">
      <w:pPr>
        <w:numPr>
          <w:ilvl w:val="0"/>
          <w:numId w:val="12"/>
        </w:numPr>
        <w:rPr>
          <w:lang w:val="en-CA"/>
        </w:rPr>
      </w:pPr>
      <w:r>
        <w:t>Performance, scaling and stress testing should be done where there are no artificial resource bottlenecks that would skew the results</w:t>
      </w:r>
    </w:p>
    <w:p w14:paraId="795FF717" w14:textId="77777777" w:rsidR="00F26EF6" w:rsidRPr="00970C4F" w:rsidRDefault="00F26EF6" w:rsidP="00F26EF6">
      <w:pPr>
        <w:numPr>
          <w:ilvl w:val="1"/>
          <w:numId w:val="12"/>
        </w:numPr>
        <w:rPr>
          <w:lang w:val="en-CA"/>
        </w:rPr>
      </w:pPr>
      <w:r w:rsidRPr="00970C4F">
        <w:t>2-4 small to medium members, 2 CFs</w:t>
      </w:r>
    </w:p>
    <w:p w14:paraId="7197369F" w14:textId="77777777" w:rsidR="00F26EF6" w:rsidRPr="00970C4F" w:rsidRDefault="1C1A3989" w:rsidP="00F26EF6">
      <w:pPr>
        <w:numPr>
          <w:ilvl w:val="2"/>
          <w:numId w:val="12"/>
        </w:numPr>
        <w:rPr>
          <w:lang w:val="en-CA"/>
        </w:rPr>
      </w:pPr>
      <w:r>
        <w:t>8 logical CPUs per member &amp; per CF (for example, 4 physical cores on Intel, or 1 physical core on Power).</w:t>
      </w:r>
    </w:p>
    <w:p w14:paraId="511768F9" w14:textId="77777777" w:rsidR="00F26EF6" w:rsidRPr="00970C4F" w:rsidRDefault="1C1A3989" w:rsidP="00F26EF6">
      <w:pPr>
        <w:numPr>
          <w:ilvl w:val="2"/>
          <w:numId w:val="12"/>
        </w:numPr>
        <w:rPr>
          <w:lang w:val="en-CA"/>
        </w:rPr>
      </w:pPr>
      <w:r>
        <w:t>4-8 GB of memory per logical CPU for members and CFs</w:t>
      </w:r>
    </w:p>
    <w:p w14:paraId="0A22F200" w14:textId="77777777" w:rsidR="008A4250" w:rsidRDefault="1C1A3989" w:rsidP="00F26EF6">
      <w:pPr>
        <w:numPr>
          <w:ilvl w:val="1"/>
          <w:numId w:val="12"/>
        </w:numPr>
        <w:rPr>
          <w:lang w:val="en-CA"/>
        </w:rPr>
      </w:pPr>
      <w:r>
        <w:t xml:space="preserve">SAN storage capable of sub-millisecond 4k unbuffered direct I/O disk writes </w:t>
      </w:r>
    </w:p>
    <w:p w14:paraId="79AA9FCC" w14:textId="77777777" w:rsidR="00F26EF6" w:rsidRPr="009F08B0" w:rsidRDefault="1C1A3989" w:rsidP="00F26EF6">
      <w:pPr>
        <w:numPr>
          <w:ilvl w:val="1"/>
          <w:numId w:val="12"/>
        </w:numPr>
        <w:rPr>
          <w:lang w:val="en-CA"/>
        </w:rPr>
      </w:pPr>
      <w:r>
        <w:t xml:space="preserve">RDMA cluster interconnect is preferable for performance testing, with round trip latency around 30 microseconds (or better). We will discuss this in a subsequent blog in more detail. </w:t>
      </w:r>
    </w:p>
    <w:p w14:paraId="21C13EFC" w14:textId="77777777" w:rsidR="009F08B0" w:rsidRDefault="009F08B0" w:rsidP="009F08B0"/>
    <w:p w14:paraId="0D9A165A" w14:textId="77777777" w:rsidR="009F08B0" w:rsidRDefault="1C1A3989" w:rsidP="009F08B0">
      <w:pPr>
        <w:rPr>
          <w:lang w:val="en-CA"/>
        </w:rPr>
      </w:pPr>
      <w:r w:rsidRPr="1C1A3989">
        <w:rPr>
          <w:lang w:val="en-CA"/>
        </w:rPr>
        <w:t xml:space="preserve">Note that in cloud environments, like </w:t>
      </w:r>
      <w:hyperlink r:id="rId17">
        <w:r w:rsidRPr="1C1A3989">
          <w:rPr>
            <w:rStyle w:val="Hyperlink"/>
            <w:lang w:val="en-CA"/>
          </w:rPr>
          <w:t>AWS</w:t>
        </w:r>
      </w:hyperlink>
      <w:r w:rsidRPr="1C1A3989">
        <w:rPr>
          <w:lang w:val="en-CA"/>
        </w:rPr>
        <w:t xml:space="preserve"> or </w:t>
      </w:r>
      <w:hyperlink r:id="rId18">
        <w:r w:rsidRPr="1C1A3989">
          <w:rPr>
            <w:rStyle w:val="Hyperlink"/>
            <w:lang w:val="en-CA"/>
          </w:rPr>
          <w:t>Azure</w:t>
        </w:r>
      </w:hyperlink>
      <w:r w:rsidRPr="1C1A3989">
        <w:rPr>
          <w:lang w:val="en-CA"/>
        </w:rPr>
        <w:t xml:space="preserve">, the smallest clusters available are “X-Small”, and those currently deploy 3 members and 2 CFs using </w:t>
      </w:r>
      <w:r>
        <w:t>c6i.4xlarge EC2 nodes in AWS and F16s V2 on Azure when using TCP/IP transport. In both cases they come with 16 logical CPUs each and 32 GB of RAM. The “X-Small” clusters do not come with bandwidth guarantees and may suffer from network throttling. All other sizes come with a bandwidth minimum of 12.5Gb/s ethernet.</w:t>
      </w:r>
    </w:p>
    <w:p w14:paraId="6B583523" w14:textId="77777777" w:rsidR="1C1A3989" w:rsidRDefault="1C1A3989" w:rsidP="1C1A3989"/>
    <w:tbl>
      <w:tblPr>
        <w:tblStyle w:val="TableGrid"/>
        <w:tblW w:w="0" w:type="auto"/>
        <w:tblLayout w:type="fixed"/>
        <w:tblLook w:val="06A0" w:firstRow="1" w:lastRow="0" w:firstColumn="1" w:lastColumn="0" w:noHBand="1" w:noVBand="1"/>
      </w:tblPr>
      <w:tblGrid>
        <w:gridCol w:w="3120"/>
        <w:gridCol w:w="3120"/>
        <w:gridCol w:w="3120"/>
      </w:tblGrid>
      <w:tr w:rsidR="1C1A3989" w14:paraId="101A5BD5" w14:textId="77777777" w:rsidTr="1C1A3989">
        <w:trPr>
          <w:trHeight w:val="300"/>
        </w:trPr>
        <w:tc>
          <w:tcPr>
            <w:tcW w:w="3120" w:type="dxa"/>
          </w:tcPr>
          <w:p w14:paraId="31FB73A1" w14:textId="77777777" w:rsidR="1C1A3989" w:rsidRDefault="1C1A3989" w:rsidP="1C1A3989"/>
        </w:tc>
        <w:tc>
          <w:tcPr>
            <w:tcW w:w="3120" w:type="dxa"/>
          </w:tcPr>
          <w:p w14:paraId="168FC155" w14:textId="77777777" w:rsidR="1C1A3989" w:rsidRDefault="1C1A3989" w:rsidP="1C1A3989">
            <w:pPr>
              <w:jc w:val="center"/>
              <w:rPr>
                <w:b/>
                <w:bCs/>
              </w:rPr>
            </w:pPr>
            <w:r w:rsidRPr="1C1A3989">
              <w:rPr>
                <w:b/>
                <w:bCs/>
              </w:rPr>
              <w:t>AWS X-Small TCP/IP</w:t>
            </w:r>
          </w:p>
        </w:tc>
        <w:tc>
          <w:tcPr>
            <w:tcW w:w="3120" w:type="dxa"/>
          </w:tcPr>
          <w:p w14:paraId="23F88531" w14:textId="77777777" w:rsidR="1C1A3989" w:rsidRDefault="1C1A3989" w:rsidP="1C1A3989">
            <w:pPr>
              <w:jc w:val="center"/>
              <w:rPr>
                <w:b/>
                <w:bCs/>
              </w:rPr>
            </w:pPr>
            <w:r w:rsidRPr="1C1A3989">
              <w:rPr>
                <w:b/>
                <w:bCs/>
              </w:rPr>
              <w:t>Azure X-Small TCP/IP</w:t>
            </w:r>
          </w:p>
        </w:tc>
      </w:tr>
      <w:tr w:rsidR="1C1A3989" w14:paraId="0D952974" w14:textId="77777777" w:rsidTr="1C1A3989">
        <w:trPr>
          <w:trHeight w:val="300"/>
        </w:trPr>
        <w:tc>
          <w:tcPr>
            <w:tcW w:w="3120" w:type="dxa"/>
          </w:tcPr>
          <w:p w14:paraId="5E41A23D" w14:textId="77777777" w:rsidR="1C1A3989" w:rsidRDefault="1C1A3989" w:rsidP="1C1A3989">
            <w:pPr>
              <w:rPr>
                <w:b/>
                <w:bCs/>
              </w:rPr>
            </w:pPr>
            <w:r w:rsidRPr="1C1A3989">
              <w:rPr>
                <w:b/>
                <w:bCs/>
              </w:rPr>
              <w:t>Instance Type</w:t>
            </w:r>
          </w:p>
        </w:tc>
        <w:tc>
          <w:tcPr>
            <w:tcW w:w="3120" w:type="dxa"/>
          </w:tcPr>
          <w:p w14:paraId="16F9F047" w14:textId="77777777" w:rsidR="1C1A3989" w:rsidRDefault="1C1A3989" w:rsidP="1C1A3989">
            <w:pPr>
              <w:jc w:val="center"/>
            </w:pPr>
            <w:r>
              <w:t>c6i.4xlarge</w:t>
            </w:r>
          </w:p>
        </w:tc>
        <w:tc>
          <w:tcPr>
            <w:tcW w:w="3120" w:type="dxa"/>
          </w:tcPr>
          <w:p w14:paraId="0D839FC6" w14:textId="77777777" w:rsidR="1C1A3989" w:rsidRDefault="1C1A3989" w:rsidP="1C1A3989">
            <w:pPr>
              <w:jc w:val="center"/>
            </w:pPr>
            <w:r w:rsidRPr="1C1A3989">
              <w:rPr>
                <w:rFonts w:ascii="Calibri" w:eastAsia="Calibri" w:hAnsi="Calibri" w:cs="Calibri"/>
              </w:rPr>
              <w:t>F 16s V2</w:t>
            </w:r>
          </w:p>
        </w:tc>
      </w:tr>
      <w:tr w:rsidR="1C1A3989" w14:paraId="67FC524A" w14:textId="77777777" w:rsidTr="1C1A3989">
        <w:trPr>
          <w:trHeight w:val="300"/>
        </w:trPr>
        <w:tc>
          <w:tcPr>
            <w:tcW w:w="3120" w:type="dxa"/>
          </w:tcPr>
          <w:p w14:paraId="2E63F54C" w14:textId="77777777" w:rsidR="1C1A3989" w:rsidRDefault="1C1A3989" w:rsidP="1C1A3989">
            <w:pPr>
              <w:rPr>
                <w:b/>
                <w:bCs/>
              </w:rPr>
            </w:pPr>
            <w:r w:rsidRPr="1C1A3989">
              <w:rPr>
                <w:b/>
                <w:bCs/>
              </w:rPr>
              <w:t>Number of Members</w:t>
            </w:r>
          </w:p>
        </w:tc>
        <w:tc>
          <w:tcPr>
            <w:tcW w:w="3120" w:type="dxa"/>
          </w:tcPr>
          <w:p w14:paraId="4BC63A41" w14:textId="77777777" w:rsidR="1C1A3989" w:rsidRDefault="1C1A3989" w:rsidP="1C1A3989">
            <w:pPr>
              <w:jc w:val="center"/>
            </w:pPr>
            <w:r>
              <w:t>3</w:t>
            </w:r>
          </w:p>
        </w:tc>
        <w:tc>
          <w:tcPr>
            <w:tcW w:w="3120" w:type="dxa"/>
          </w:tcPr>
          <w:p w14:paraId="0EB59AB2" w14:textId="77777777" w:rsidR="1C1A3989" w:rsidRDefault="1C1A3989" w:rsidP="1C1A3989">
            <w:pPr>
              <w:jc w:val="center"/>
            </w:pPr>
            <w:r>
              <w:t>3</w:t>
            </w:r>
          </w:p>
        </w:tc>
      </w:tr>
      <w:tr w:rsidR="1C1A3989" w14:paraId="4E2188D3" w14:textId="77777777" w:rsidTr="1C1A3989">
        <w:trPr>
          <w:trHeight w:val="300"/>
        </w:trPr>
        <w:tc>
          <w:tcPr>
            <w:tcW w:w="3120" w:type="dxa"/>
          </w:tcPr>
          <w:p w14:paraId="55EDC07E" w14:textId="77777777" w:rsidR="1C1A3989" w:rsidRDefault="1C1A3989" w:rsidP="1C1A3989">
            <w:pPr>
              <w:rPr>
                <w:b/>
                <w:bCs/>
              </w:rPr>
            </w:pPr>
            <w:r w:rsidRPr="1C1A3989">
              <w:rPr>
                <w:b/>
                <w:bCs/>
              </w:rPr>
              <w:t>Number of CFs</w:t>
            </w:r>
          </w:p>
        </w:tc>
        <w:tc>
          <w:tcPr>
            <w:tcW w:w="3120" w:type="dxa"/>
          </w:tcPr>
          <w:p w14:paraId="1CFE72EC" w14:textId="77777777" w:rsidR="1C1A3989" w:rsidRDefault="1C1A3989" w:rsidP="1C1A3989">
            <w:pPr>
              <w:jc w:val="center"/>
            </w:pPr>
            <w:r>
              <w:t>2</w:t>
            </w:r>
          </w:p>
        </w:tc>
        <w:tc>
          <w:tcPr>
            <w:tcW w:w="3120" w:type="dxa"/>
          </w:tcPr>
          <w:p w14:paraId="688B96B5" w14:textId="77777777" w:rsidR="1C1A3989" w:rsidRDefault="1C1A3989" w:rsidP="1C1A3989">
            <w:pPr>
              <w:jc w:val="center"/>
            </w:pPr>
            <w:r>
              <w:t>2</w:t>
            </w:r>
          </w:p>
        </w:tc>
      </w:tr>
      <w:tr w:rsidR="1C1A3989" w14:paraId="54497888" w14:textId="77777777" w:rsidTr="1C1A3989">
        <w:trPr>
          <w:trHeight w:val="300"/>
        </w:trPr>
        <w:tc>
          <w:tcPr>
            <w:tcW w:w="3120" w:type="dxa"/>
          </w:tcPr>
          <w:p w14:paraId="778AF624" w14:textId="77777777" w:rsidR="1C1A3989" w:rsidRDefault="1C1A3989" w:rsidP="1C1A3989">
            <w:pPr>
              <w:rPr>
                <w:b/>
                <w:bCs/>
              </w:rPr>
            </w:pPr>
            <w:r w:rsidRPr="1C1A3989">
              <w:rPr>
                <w:b/>
                <w:bCs/>
              </w:rPr>
              <w:t>Number of logical CPUs</w:t>
            </w:r>
          </w:p>
        </w:tc>
        <w:tc>
          <w:tcPr>
            <w:tcW w:w="3120" w:type="dxa"/>
          </w:tcPr>
          <w:p w14:paraId="2911CE12" w14:textId="77777777" w:rsidR="1C1A3989" w:rsidRDefault="1C1A3989" w:rsidP="1C1A3989">
            <w:pPr>
              <w:jc w:val="center"/>
            </w:pPr>
            <w:r>
              <w:t>16</w:t>
            </w:r>
          </w:p>
        </w:tc>
        <w:tc>
          <w:tcPr>
            <w:tcW w:w="3120" w:type="dxa"/>
          </w:tcPr>
          <w:p w14:paraId="2B1B6048" w14:textId="77777777" w:rsidR="1C1A3989" w:rsidRDefault="1C1A3989" w:rsidP="1C1A3989">
            <w:pPr>
              <w:jc w:val="center"/>
            </w:pPr>
            <w:r>
              <w:t>16</w:t>
            </w:r>
          </w:p>
        </w:tc>
      </w:tr>
      <w:tr w:rsidR="1C1A3989" w14:paraId="75B3F36C" w14:textId="77777777" w:rsidTr="1C1A3989">
        <w:trPr>
          <w:trHeight w:val="300"/>
        </w:trPr>
        <w:tc>
          <w:tcPr>
            <w:tcW w:w="3120" w:type="dxa"/>
          </w:tcPr>
          <w:p w14:paraId="21A1D319" w14:textId="77777777" w:rsidR="1C1A3989" w:rsidRDefault="1C1A3989" w:rsidP="1C1A3989">
            <w:pPr>
              <w:rPr>
                <w:b/>
                <w:bCs/>
              </w:rPr>
            </w:pPr>
            <w:r w:rsidRPr="1C1A3989">
              <w:rPr>
                <w:b/>
                <w:bCs/>
              </w:rPr>
              <w:t>RAM in GB</w:t>
            </w:r>
          </w:p>
        </w:tc>
        <w:tc>
          <w:tcPr>
            <w:tcW w:w="3120" w:type="dxa"/>
          </w:tcPr>
          <w:p w14:paraId="582C29D1" w14:textId="77777777" w:rsidR="1C1A3989" w:rsidRDefault="1C1A3989" w:rsidP="1C1A3989">
            <w:pPr>
              <w:jc w:val="center"/>
            </w:pPr>
            <w:r>
              <w:t>32</w:t>
            </w:r>
          </w:p>
        </w:tc>
        <w:tc>
          <w:tcPr>
            <w:tcW w:w="3120" w:type="dxa"/>
          </w:tcPr>
          <w:p w14:paraId="314D188F" w14:textId="77777777" w:rsidR="1C1A3989" w:rsidRDefault="1C1A3989" w:rsidP="1C1A3989">
            <w:pPr>
              <w:jc w:val="center"/>
            </w:pPr>
            <w:r>
              <w:t>32</w:t>
            </w:r>
          </w:p>
        </w:tc>
      </w:tr>
      <w:tr w:rsidR="1C1A3989" w14:paraId="1B0E029F" w14:textId="77777777" w:rsidTr="1C1A3989">
        <w:trPr>
          <w:trHeight w:val="300"/>
        </w:trPr>
        <w:tc>
          <w:tcPr>
            <w:tcW w:w="3120" w:type="dxa"/>
          </w:tcPr>
          <w:p w14:paraId="138E6F65" w14:textId="77777777" w:rsidR="1C1A3989" w:rsidRDefault="1C1A3989" w:rsidP="1C1A3989">
            <w:pPr>
              <w:rPr>
                <w:b/>
                <w:bCs/>
              </w:rPr>
            </w:pPr>
            <w:r w:rsidRPr="1C1A3989">
              <w:rPr>
                <w:b/>
                <w:bCs/>
              </w:rPr>
              <w:t>IOPS</w:t>
            </w:r>
          </w:p>
        </w:tc>
        <w:tc>
          <w:tcPr>
            <w:tcW w:w="3120" w:type="dxa"/>
          </w:tcPr>
          <w:p w14:paraId="5A544497" w14:textId="77777777" w:rsidR="1C1A3989" w:rsidRDefault="1C1A3989" w:rsidP="1C1A3989">
            <w:pPr>
              <w:jc w:val="center"/>
            </w:pPr>
            <w:r>
              <w:t>5000</w:t>
            </w:r>
          </w:p>
        </w:tc>
        <w:tc>
          <w:tcPr>
            <w:tcW w:w="3120" w:type="dxa"/>
          </w:tcPr>
          <w:p w14:paraId="6DD838F5" w14:textId="77777777" w:rsidR="1C1A3989" w:rsidRDefault="1C1A3989" w:rsidP="1C1A3989">
            <w:pPr>
              <w:jc w:val="center"/>
            </w:pPr>
            <w:r>
              <w:t>25600</w:t>
            </w:r>
          </w:p>
        </w:tc>
      </w:tr>
      <w:tr w:rsidR="1C1A3989" w14:paraId="01CC0642" w14:textId="77777777" w:rsidTr="1C1A3989">
        <w:trPr>
          <w:trHeight w:val="300"/>
        </w:trPr>
        <w:tc>
          <w:tcPr>
            <w:tcW w:w="3120" w:type="dxa"/>
          </w:tcPr>
          <w:p w14:paraId="03874BBB" w14:textId="77777777" w:rsidR="1C1A3989" w:rsidRDefault="1C1A3989" w:rsidP="1C1A3989">
            <w:pPr>
              <w:rPr>
                <w:b/>
                <w:bCs/>
              </w:rPr>
            </w:pPr>
            <w:r w:rsidRPr="1C1A3989">
              <w:rPr>
                <w:b/>
                <w:bCs/>
              </w:rPr>
              <w:t>Network Bandwidth Up to</w:t>
            </w:r>
          </w:p>
        </w:tc>
        <w:tc>
          <w:tcPr>
            <w:tcW w:w="3120" w:type="dxa"/>
          </w:tcPr>
          <w:p w14:paraId="787100B9" w14:textId="77777777" w:rsidR="1C1A3989" w:rsidRDefault="1C1A3989" w:rsidP="1C1A3989">
            <w:pPr>
              <w:jc w:val="center"/>
            </w:pPr>
            <w:r>
              <w:t>12.5GbE</w:t>
            </w:r>
          </w:p>
        </w:tc>
        <w:tc>
          <w:tcPr>
            <w:tcW w:w="3120" w:type="dxa"/>
          </w:tcPr>
          <w:p w14:paraId="2235B777" w14:textId="77777777" w:rsidR="1C1A3989" w:rsidRDefault="1C1A3989" w:rsidP="1C1A3989">
            <w:pPr>
              <w:jc w:val="center"/>
            </w:pPr>
            <w:r>
              <w:t>12.5GbE</w:t>
            </w:r>
          </w:p>
        </w:tc>
      </w:tr>
    </w:tbl>
    <w:p w14:paraId="0B18C408" w14:textId="77777777" w:rsidR="1C1A3989" w:rsidRDefault="1C1A3989" w:rsidP="1C1A3989"/>
    <w:p w14:paraId="50252745" w14:textId="77777777" w:rsidR="00F26EF6" w:rsidRDefault="00F26EF6" w:rsidP="34AE8EAA">
      <w:pPr>
        <w:rPr>
          <w:lang w:val="en-CA"/>
        </w:rPr>
      </w:pPr>
    </w:p>
    <w:p w14:paraId="3C607406" w14:textId="77777777" w:rsidR="00F26EF6" w:rsidRDefault="34AE8EAA" w:rsidP="34AE8EAA">
      <w:pPr>
        <w:pStyle w:val="Heading2"/>
      </w:pPr>
      <w:r>
        <w:t>Performance and Scalability Tests with 1 and 2 members</w:t>
      </w:r>
    </w:p>
    <w:p w14:paraId="5B4FDF4C" w14:textId="77777777" w:rsidR="00F26EF6" w:rsidRDefault="34AE8EAA" w:rsidP="00BB0887">
      <w:pPr>
        <w:jc w:val="both"/>
      </w:pPr>
      <w:r>
        <w:t xml:space="preserve">All good scaling tests have a baseline against which you compare 'scaled up' results.  With </w:t>
      </w:r>
      <w:proofErr w:type="spellStart"/>
      <w:r>
        <w:t>pureScale</w:t>
      </w:r>
      <w:proofErr w:type="spellEnd"/>
      <w:r>
        <w:t>, run the workload with a known number of active connections against just 1 member and make that your baseline for comparisons to test with more members. That way, as you add a 2</w:t>
      </w:r>
      <w:r w:rsidRPr="34AE8EAA">
        <w:rPr>
          <w:vertAlign w:val="superscript"/>
        </w:rPr>
        <w:t>nd</w:t>
      </w:r>
      <w:r>
        <w:t xml:space="preserve"> and maybe a 3</w:t>
      </w:r>
      <w:r w:rsidRPr="34AE8EAA">
        <w:rPr>
          <w:vertAlign w:val="superscript"/>
        </w:rPr>
        <w:t>rd</w:t>
      </w:r>
      <w:r>
        <w:t xml:space="preserve"> or 4</w:t>
      </w:r>
      <w:r w:rsidRPr="34AE8EAA">
        <w:rPr>
          <w:vertAlign w:val="superscript"/>
        </w:rPr>
        <w:t>th</w:t>
      </w:r>
      <w:r>
        <w:t xml:space="preserve"> member, you can plot the growth in cluster throughput against the 1-member baseline. Standard practice is to double the number of active connections to the </w:t>
      </w:r>
      <w:proofErr w:type="spellStart"/>
      <w:r>
        <w:t>pureScale</w:t>
      </w:r>
      <w:proofErr w:type="spellEnd"/>
      <w:r>
        <w:t xml:space="preserve"> server as you double the number of </w:t>
      </w:r>
      <w:proofErr w:type="spellStart"/>
      <w:r>
        <w:t>pureScale</w:t>
      </w:r>
      <w:proofErr w:type="spellEnd"/>
      <w:r>
        <w:t xml:space="preserve"> members. </w:t>
      </w:r>
    </w:p>
    <w:p w14:paraId="22364DA3" w14:textId="77777777" w:rsidR="00F26EF6" w:rsidRDefault="00F26EF6" w:rsidP="00BB0887">
      <w:pPr>
        <w:jc w:val="both"/>
      </w:pPr>
    </w:p>
    <w:p w14:paraId="184D36B1" w14:textId="77777777" w:rsidR="00F26EF6" w:rsidRDefault="34AE8EAA" w:rsidP="00BB0887">
      <w:pPr>
        <w:jc w:val="both"/>
      </w:pPr>
      <w:r>
        <w:t xml:space="preserve">You can compare </w:t>
      </w:r>
      <w:r w:rsidR="00BB0887">
        <w:t>your test workload throughput on the</w:t>
      </w:r>
      <w:r>
        <w:t xml:space="preserve"> </w:t>
      </w:r>
      <w:proofErr w:type="spellStart"/>
      <w:r>
        <w:t>pureScale</w:t>
      </w:r>
      <w:proofErr w:type="spellEnd"/>
      <w:r>
        <w:t xml:space="preserve"> cluster against another system – for example, a separate Db2 instance with a single node system – but it's often the case that the hardware configuration of the single node system differs from what you're using for </w:t>
      </w:r>
      <w:proofErr w:type="spellStart"/>
      <w:r>
        <w:t>pureScale</w:t>
      </w:r>
      <w:proofErr w:type="spellEnd"/>
      <w:r>
        <w:t>, in terms of CPU, memory, storage, etc.  This can inject uncertainty and 'noise' into your comparisons, since it can be hard to predict how much impact these underlying differences might have on their own.   Even if you bring a non-</w:t>
      </w:r>
      <w:proofErr w:type="spellStart"/>
      <w:r>
        <w:t>pureScale</w:t>
      </w:r>
      <w:proofErr w:type="spellEnd"/>
      <w:r>
        <w:t xml:space="preserve"> result into the equation for comparison with the overall cluster, you should still run 1 member tests on </w:t>
      </w:r>
      <w:proofErr w:type="spellStart"/>
      <w:r>
        <w:t>pureScale</w:t>
      </w:r>
      <w:proofErr w:type="spellEnd"/>
      <w:r>
        <w:t xml:space="preserve"> to measure scalability.</w:t>
      </w:r>
    </w:p>
    <w:p w14:paraId="6537DAEC" w14:textId="77777777" w:rsidR="008A4250" w:rsidRPr="00970C4F" w:rsidRDefault="008A4250" w:rsidP="00BB0887">
      <w:pPr>
        <w:jc w:val="both"/>
        <w:rPr>
          <w:lang w:val="en-CA"/>
        </w:rPr>
      </w:pPr>
    </w:p>
    <w:p w14:paraId="2AD67989" w14:textId="77777777" w:rsidR="1C1A3989" w:rsidRDefault="1C1A3989" w:rsidP="1C1A3989">
      <w:pPr>
        <w:spacing w:line="259" w:lineRule="auto"/>
        <w:jc w:val="both"/>
      </w:pPr>
      <w:r>
        <w:t xml:space="preserve">Scaling up from 1 to 2 members can tell you a lot about how your application is going to perform on </w:t>
      </w:r>
      <w:proofErr w:type="spellStart"/>
      <w:r>
        <w:t>pureScale</w:t>
      </w:r>
      <w:proofErr w:type="spellEnd"/>
      <w:r>
        <w:t>, and this is a good predictor of how things will go as more members are added.   In terms of cluster capacity – how much total work can you get done – it's worthwhile to also consider going to 4 members if you can, as a very common deployment configuration. The following chart shows the scalability we observed using a typical transactional workload. This is running in an AWS environment, and using a 90/10 read/write ratio.</w:t>
      </w:r>
    </w:p>
    <w:p w14:paraId="01014288" w14:textId="77777777" w:rsidR="1C1A3989" w:rsidRDefault="1C1A3989" w:rsidP="1C1A3989">
      <w:pPr>
        <w:jc w:val="both"/>
      </w:pPr>
    </w:p>
    <w:p w14:paraId="28621301" w14:textId="77777777" w:rsidR="1C1A3989" w:rsidRDefault="1C1A3989" w:rsidP="1C1A3989">
      <w:pPr>
        <w:jc w:val="both"/>
      </w:pPr>
      <w:r>
        <w:rPr>
          <w:noProof/>
        </w:rPr>
        <w:lastRenderedPageBreak/>
        <w:drawing>
          <wp:inline distT="0" distB="0" distL="0" distR="0" wp14:anchorId="01DDFA9A" wp14:editId="3BE3A70F">
            <wp:extent cx="5435879" cy="3060857"/>
            <wp:effectExtent l="0" t="0" r="0" b="0"/>
            <wp:docPr id="712998416" name="Picture 712998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35879" cy="3060857"/>
                    </a:xfrm>
                    <a:prstGeom prst="rect">
                      <a:avLst/>
                    </a:prstGeom>
                  </pic:spPr>
                </pic:pic>
              </a:graphicData>
            </a:graphic>
          </wp:inline>
        </w:drawing>
      </w:r>
    </w:p>
    <w:p w14:paraId="557FDEA9" w14:textId="77777777" w:rsidR="34AE8EAA" w:rsidRDefault="34AE8EAA"/>
    <w:p w14:paraId="258DE1CF" w14:textId="77777777" w:rsidR="00F26EF6" w:rsidRDefault="34AE8EAA" w:rsidP="34AE8EAA">
      <w:pPr>
        <w:pStyle w:val="Heading1"/>
      </w:pPr>
      <w:r w:rsidRPr="34AE8EAA">
        <w:t>Monitoring</w:t>
      </w:r>
    </w:p>
    <w:p w14:paraId="4F1C8D5A" w14:textId="77777777" w:rsidR="00DC5FFD" w:rsidRDefault="34AE8EAA" w:rsidP="00BB0887">
      <w:pPr>
        <w:jc w:val="both"/>
        <w:rPr>
          <w:lang w:val="en-CA"/>
        </w:rPr>
      </w:pPr>
      <w:r>
        <w:t xml:space="preserve">Db2 </w:t>
      </w:r>
      <w:proofErr w:type="spellStart"/>
      <w:r>
        <w:t>pureScale</w:t>
      </w:r>
      <w:proofErr w:type="spellEnd"/>
      <w:r>
        <w:t xml:space="preserve"> has the same basic types of resource requirements as non-</w:t>
      </w:r>
      <w:proofErr w:type="spellStart"/>
      <w:r>
        <w:t>pureScale</w:t>
      </w:r>
      <w:proofErr w:type="spellEnd"/>
      <w:r>
        <w:t xml:space="preserve">, that is, adequate CPU, memory, disk and client network capacity.  Monitoring these is done the same way in </w:t>
      </w:r>
      <w:proofErr w:type="spellStart"/>
      <w:r>
        <w:t>pureScale</w:t>
      </w:r>
      <w:proofErr w:type="spellEnd"/>
      <w:r>
        <w:t xml:space="preserve"> as non-</w:t>
      </w:r>
      <w:proofErr w:type="spellStart"/>
      <w:r>
        <w:t>pureScale</w:t>
      </w:r>
      <w:proofErr w:type="spellEnd"/>
      <w:r>
        <w:t xml:space="preserve">, and is not really the topic of this blog, so for now we're going to assume that these are under control, </w:t>
      </w:r>
      <w:r w:rsidR="00BB0887">
        <w:t>as we are assuming you have a current system that is non-</w:t>
      </w:r>
      <w:proofErr w:type="spellStart"/>
      <w:r w:rsidR="00BB0887">
        <w:t>pureScale</w:t>
      </w:r>
      <w:proofErr w:type="spellEnd"/>
      <w:r w:rsidR="00BB0887">
        <w:t xml:space="preserve"> to compare with. As a result,</w:t>
      </w:r>
      <w:r>
        <w:t xml:space="preserve"> we'll focus more on the tools that allow you to identify the potential cluster-specific issues you might run into, and how to detect and resolve them. Having said this, we expect that you would continue to monitor these basic metrics, as CPU consumption or IO consumption can vary as changes are made to the workload or the configuration.</w:t>
      </w:r>
    </w:p>
    <w:p w14:paraId="156796A8" w14:textId="77777777" w:rsidR="00DC5FFD" w:rsidRDefault="00DC5FFD" w:rsidP="00BB0887">
      <w:pPr>
        <w:jc w:val="both"/>
      </w:pPr>
    </w:p>
    <w:p w14:paraId="420B6028" w14:textId="77777777" w:rsidR="00BB0887" w:rsidRDefault="34AE8EAA" w:rsidP="00BB0887">
      <w:pPr>
        <w:spacing w:line="259" w:lineRule="auto"/>
        <w:jc w:val="both"/>
        <w:rPr>
          <w:lang w:val="en-CA"/>
        </w:rPr>
      </w:pPr>
      <w:r>
        <w:t xml:space="preserve">Before we dig in to the tools specific to </w:t>
      </w:r>
      <w:proofErr w:type="spellStart"/>
      <w:r>
        <w:t>pureScale</w:t>
      </w:r>
      <w:proofErr w:type="spellEnd"/>
      <w:r>
        <w:t xml:space="preserve">, let’s just do a quick review of the potential issues that you may find given that </w:t>
      </w:r>
      <w:proofErr w:type="spellStart"/>
      <w:r>
        <w:t>pureScale</w:t>
      </w:r>
      <w:proofErr w:type="spellEnd"/>
      <w:r>
        <w:t xml:space="preserve"> introduces a brand-new component, the </w:t>
      </w:r>
      <w:hyperlink r:id="rId20" w:anchor="c0056037__title__4">
        <w:r w:rsidRPr="34AE8EAA">
          <w:rPr>
            <w:rStyle w:val="Hyperlink"/>
          </w:rPr>
          <w:t>Cluster Caching Facility</w:t>
        </w:r>
      </w:hyperlink>
      <w:r w:rsidR="00BB0887">
        <w:t xml:space="preserve"> </w:t>
      </w:r>
      <w:r>
        <w:t xml:space="preserve">(CF) that serves as the cluster coordinator to manage the data sharing functionality and make your </w:t>
      </w:r>
      <w:proofErr w:type="spellStart"/>
      <w:r>
        <w:t>pureScale</w:t>
      </w:r>
      <w:proofErr w:type="spellEnd"/>
      <w:r>
        <w:t xml:space="preserve"> environment perform. </w:t>
      </w:r>
      <w:r w:rsidR="00BB0887">
        <w:t xml:space="preserve">First, the CF provides a Global Lock Manager (GLM), and we'll look at the tools to identify possible cross-member lock contention. The most important function the GLM provides is granting locks, and for this members invoke a </w:t>
      </w:r>
      <w:proofErr w:type="spellStart"/>
      <w:r w:rsidR="00BB0887">
        <w:t>SetLockState</w:t>
      </w:r>
      <w:proofErr w:type="spellEnd"/>
      <w:r w:rsidR="00BB0887">
        <w:t xml:space="preserve"> operation. Setting a lock state on the CF is a quick operation (around a microsecond), so the lower the network latency, the </w:t>
      </w:r>
      <w:del w:id="0" w:author="Joe" w:date="2025-05-16T18:16:00Z">
        <w:r w:rsidR="00BB0887" w:rsidDel="00C3399F">
          <w:delText xml:space="preserve">fastest </w:delText>
        </w:r>
      </w:del>
      <w:ins w:id="1" w:author="Joe" w:date="2025-05-16T18:16:00Z">
        <w:r w:rsidR="00C3399F">
          <w:t xml:space="preserve">faster </w:t>
        </w:r>
      </w:ins>
      <w:r w:rsidR="00BB0887">
        <w:t xml:space="preserve">these lock requests from the members will be completed, reducing the impact on transaction processing. If you want to dig further into these, and have a </w:t>
      </w:r>
      <w:proofErr w:type="spellStart"/>
      <w:r w:rsidR="00BB0887">
        <w:t>pureScale</w:t>
      </w:r>
      <w:proofErr w:type="spellEnd"/>
      <w:r w:rsidR="00BB0887">
        <w:t xml:space="preserve"> cluster handy, have a look at the </w:t>
      </w:r>
      <w:hyperlink r:id="rId21">
        <w:r w:rsidR="00BB0887" w:rsidRPr="34AE8EAA">
          <w:rPr>
            <w:rStyle w:val="Hyperlink"/>
          </w:rPr>
          <w:t>MON_GET_CF_CMD</w:t>
        </w:r>
      </w:hyperlink>
      <w:r w:rsidR="00BB0887">
        <w:t xml:space="preserve"> monitoring function. In there you will see the times for each CF operation, including </w:t>
      </w:r>
      <w:proofErr w:type="spellStart"/>
      <w:r w:rsidR="00BB0887">
        <w:t>SetLockState</w:t>
      </w:r>
      <w:proofErr w:type="spellEnd"/>
      <w:r w:rsidR="00BB0887">
        <w:t xml:space="preserve">. This diagram shows this kind of operation in progress. This is usually what is involved for a lock that is currently free, but when a lock is being held by another </w:t>
      </w:r>
      <w:r w:rsidR="00BB0887">
        <w:lastRenderedPageBreak/>
        <w:t>member, the operation is more involved because it may require a lock negotiation to free the lock before the lock request is granted. Here is a diagram that shows the basic flow of a lock request:</w:t>
      </w:r>
    </w:p>
    <w:p w14:paraId="4974B00E" w14:textId="77777777" w:rsidR="00BB0887" w:rsidRDefault="00BB0887" w:rsidP="00BB0887">
      <w:pPr>
        <w:spacing w:line="259" w:lineRule="auto"/>
        <w:jc w:val="both"/>
      </w:pPr>
    </w:p>
    <w:p w14:paraId="1C92D48B" w14:textId="77777777" w:rsidR="00BB0887" w:rsidRDefault="00BB0887" w:rsidP="00BB0887">
      <w:pPr>
        <w:spacing w:line="259" w:lineRule="auto"/>
        <w:jc w:val="center"/>
      </w:pPr>
      <w:r>
        <w:rPr>
          <w:noProof/>
        </w:rPr>
        <w:drawing>
          <wp:inline distT="0" distB="0" distL="0" distR="0" wp14:anchorId="278CBE60" wp14:editId="5D701DC6">
            <wp:extent cx="4356100" cy="5168900"/>
            <wp:effectExtent l="0" t="0" r="0" b="0"/>
            <wp:docPr id="53559946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99469" name="Picture 4" descr="A screenshot of a computer&#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56100" cy="5168900"/>
                    </a:xfrm>
                    <a:prstGeom prst="rect">
                      <a:avLst/>
                    </a:prstGeom>
                  </pic:spPr>
                </pic:pic>
              </a:graphicData>
            </a:graphic>
          </wp:inline>
        </w:drawing>
      </w:r>
    </w:p>
    <w:p w14:paraId="47F0889A" w14:textId="77777777" w:rsidR="00BB0887" w:rsidRDefault="00BB0887" w:rsidP="00BB0887">
      <w:pPr>
        <w:spacing w:line="259" w:lineRule="auto"/>
        <w:jc w:val="both"/>
      </w:pPr>
    </w:p>
    <w:p w14:paraId="71B546F2" w14:textId="77777777" w:rsidR="00BB0887" w:rsidRDefault="00BB0887" w:rsidP="00BB0887">
      <w:pPr>
        <w:spacing w:line="259" w:lineRule="auto"/>
        <w:jc w:val="both"/>
      </w:pPr>
      <w:r>
        <w:t>Second</w:t>
      </w:r>
      <w:r w:rsidR="34AE8EAA">
        <w:t xml:space="preserve">, </w:t>
      </w:r>
      <w:proofErr w:type="spellStart"/>
      <w:r w:rsidR="34AE8EAA">
        <w:t>pureScale</w:t>
      </w:r>
      <w:proofErr w:type="spellEnd"/>
      <w:r w:rsidR="34AE8EAA">
        <w:t xml:space="preserve"> introduces a cluster-level </w:t>
      </w:r>
      <w:hyperlink r:id="rId23">
        <w:r w:rsidR="34AE8EAA" w:rsidRPr="34AE8EAA">
          <w:rPr>
            <w:rStyle w:val="Hyperlink"/>
          </w:rPr>
          <w:t>Group B</w:t>
        </w:r>
      </w:hyperlink>
      <w:r w:rsidR="34AE8EAA" w:rsidRPr="34AE8EAA">
        <w:rPr>
          <w:rStyle w:val="Hyperlink"/>
        </w:rPr>
        <w:t>uffer Pool</w:t>
      </w:r>
      <w:r w:rsidR="34AE8EAA">
        <w:t xml:space="preserve"> (GBP) in the CF, and we'll want to make sure it'</w:t>
      </w:r>
      <w:ins w:id="2" w:author="Joe" w:date="2025-05-16T18:17:00Z">
        <w:r w:rsidR="003F2A33">
          <w:t>s</w:t>
        </w:r>
      </w:ins>
      <w:r w:rsidR="34AE8EAA">
        <w:t xml:space="preserve"> performing well and being effective. </w:t>
      </w:r>
      <w:r>
        <w:t xml:space="preserve">Two of the most common operations in the GBP are writes and reads of pages. In the case of write to update a page in the global cache, driven by the </w:t>
      </w:r>
      <w:proofErr w:type="spellStart"/>
      <w:r>
        <w:t>WriteAndRegister</w:t>
      </w:r>
      <w:proofErr w:type="spellEnd"/>
      <w:r>
        <w:t xml:space="preserve"> APIs (WAR, or WARM), in turn could drive cross-invalidations or XIs to all members that have a copy of these pages in their local cache, as those become stale and should not be used anymore. Once all XIs complete, the CF will respond to the member with the completion of the WAR/WARM operation. Here is a diagram that shows this basic flow:</w:t>
      </w:r>
    </w:p>
    <w:p w14:paraId="526FAB4C" w14:textId="77777777" w:rsidR="00BB0887" w:rsidRDefault="00BB0887" w:rsidP="00BB0887">
      <w:pPr>
        <w:spacing w:line="259" w:lineRule="auto"/>
        <w:jc w:val="both"/>
      </w:pPr>
    </w:p>
    <w:p w14:paraId="210B6657" w14:textId="77777777" w:rsidR="00BB0887" w:rsidRDefault="00BB0887" w:rsidP="00BB0887">
      <w:pPr>
        <w:spacing w:line="259" w:lineRule="auto"/>
        <w:jc w:val="center"/>
      </w:pPr>
      <w:r>
        <w:rPr>
          <w:noProof/>
        </w:rPr>
        <w:lastRenderedPageBreak/>
        <w:drawing>
          <wp:inline distT="0" distB="0" distL="0" distR="0" wp14:anchorId="313317E9" wp14:editId="10291D77">
            <wp:extent cx="4648200" cy="5207000"/>
            <wp:effectExtent l="0" t="0" r="0" b="0"/>
            <wp:docPr id="1427591793"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91793" name="Picture 3" descr="A diagram of a diagram&#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48200" cy="5207000"/>
                    </a:xfrm>
                    <a:prstGeom prst="rect">
                      <a:avLst/>
                    </a:prstGeom>
                  </pic:spPr>
                </pic:pic>
              </a:graphicData>
            </a:graphic>
          </wp:inline>
        </w:drawing>
      </w:r>
    </w:p>
    <w:p w14:paraId="4D61E861" w14:textId="77777777" w:rsidR="00BB0887" w:rsidRDefault="00BB0887" w:rsidP="00BB0887">
      <w:pPr>
        <w:spacing w:line="259" w:lineRule="auto"/>
        <w:jc w:val="both"/>
      </w:pPr>
    </w:p>
    <w:p w14:paraId="401CA3BC" w14:textId="5D76A448" w:rsidR="00BB0887" w:rsidRDefault="00BB0887" w:rsidP="00BB0887">
      <w:pPr>
        <w:spacing w:line="259" w:lineRule="auto"/>
        <w:jc w:val="both"/>
      </w:pPr>
      <w:r>
        <w:t xml:space="preserve">You can also see all of these in the MON_GET_CF_CMD monitoring output as well, and you will see once we dig into specific analysis that this becomes a very important piece of diagnostics, we will look at it over and over. </w:t>
      </w:r>
      <w:commentRangeStart w:id="3"/>
      <w:commentRangeStart w:id="4"/>
      <w:r>
        <w:t xml:space="preserve">The other thing </w:t>
      </w:r>
      <w:ins w:id="5" w:author="Christian Garcia-Arellano" w:date="2025-05-28T22:07:00Z" w16du:dateUtc="2025-05-29T02:07:00Z">
        <w:r w:rsidR="001A6F95">
          <w:t xml:space="preserve">useful </w:t>
        </w:r>
      </w:ins>
      <w:r>
        <w:t xml:space="preserve">to add here is that </w:t>
      </w:r>
      <w:proofErr w:type="spellStart"/>
      <w:r>
        <w:t>CrossInvalidate</w:t>
      </w:r>
      <w:proofErr w:type="spellEnd"/>
      <w:r>
        <w:t>, or XIs, given that they carry very minimal payload, they are a good operation to look at when trying to validate network latency</w:t>
      </w:r>
      <w:ins w:id="6" w:author="Christian Garcia-Arellano" w:date="2025-05-28T22:02:00Z" w16du:dateUtc="2025-05-29T02:02:00Z">
        <w:r w:rsidR="00483670">
          <w:t xml:space="preserve">. </w:t>
        </w:r>
      </w:ins>
      <w:del w:id="7" w:author="Christian Garcia-Arellano" w:date="2025-05-28T22:03:00Z" w16du:dateUtc="2025-05-29T02:03:00Z">
        <w:r w:rsidDel="00483670">
          <w:delText xml:space="preserve"> is, which is also an operation very sensitive to latency</w:delText>
        </w:r>
        <w:commentRangeEnd w:id="3"/>
        <w:r w:rsidR="001E630D" w:rsidDel="00483670">
          <w:rPr>
            <w:rStyle w:val="CommentReference"/>
          </w:rPr>
          <w:commentReference w:id="3"/>
        </w:r>
        <w:commentRangeEnd w:id="4"/>
        <w:r w:rsidR="00483670" w:rsidDel="00483670">
          <w:rPr>
            <w:rStyle w:val="CommentReference"/>
          </w:rPr>
          <w:commentReference w:id="4"/>
        </w:r>
        <w:r w:rsidDel="00483670">
          <w:delText xml:space="preserve">. </w:delText>
        </w:r>
      </w:del>
      <w:del w:id="8" w:author="Christian Garcia-Arellano" w:date="2025-05-28T22:07:00Z" w16du:dateUtc="2025-05-29T02:07:00Z">
        <w:r w:rsidDel="001A6F95">
          <w:delText>In a nutshell, XI is used by the global buffer pool (or GBP) in the CF to invalidate cached pages on the members buffer pools when these change in the GBP.</w:delText>
        </w:r>
      </w:del>
    </w:p>
    <w:p w14:paraId="25C23C9D" w14:textId="77777777" w:rsidR="00BB0887" w:rsidRDefault="00BB0887" w:rsidP="00BB0887">
      <w:pPr>
        <w:spacing w:line="259" w:lineRule="auto"/>
        <w:jc w:val="both"/>
        <w:rPr>
          <w:lang w:val="en-CA"/>
        </w:rPr>
      </w:pPr>
    </w:p>
    <w:p w14:paraId="279C1A4B" w14:textId="77777777" w:rsidR="00F465F3" w:rsidRPr="00F465F3" w:rsidRDefault="34AE8EAA" w:rsidP="00BB0887">
      <w:pPr>
        <w:jc w:val="both"/>
      </w:pPr>
      <w:r>
        <w:t xml:space="preserve">As you can imagine, given that the communication between members and CFs is one of the key differences moving to a </w:t>
      </w:r>
      <w:proofErr w:type="spellStart"/>
      <w:r>
        <w:t>pureScale</w:t>
      </w:r>
      <w:proofErr w:type="spellEnd"/>
      <w:r>
        <w:t xml:space="preserve"> cluster from a standalone Db2 or Db2 HADR configuration, we'll look at how to monitor it to identify bottlenecks that might develop in the cluster interconnect under heavy load. </w:t>
      </w:r>
      <w:r w:rsidR="00BB0887">
        <w:t>Finally,</w:t>
      </w:r>
      <w:r>
        <w:t xml:space="preserve"> we'll also consider ways to balance load across the cluster.</w:t>
      </w:r>
    </w:p>
    <w:p w14:paraId="2AA97F1F" w14:textId="77777777" w:rsidR="00F26EF6" w:rsidRDefault="00F26EF6" w:rsidP="00F26EF6">
      <w:pPr>
        <w:rPr>
          <w:lang w:val="en-CA"/>
        </w:rPr>
      </w:pPr>
    </w:p>
    <w:p w14:paraId="437E93DD" w14:textId="77777777" w:rsidR="00DC5FFD" w:rsidRDefault="34AE8EAA" w:rsidP="34AE8EAA">
      <w:pPr>
        <w:pStyle w:val="Heading2"/>
        <w:rPr>
          <w:lang w:val="en-CA"/>
        </w:rPr>
      </w:pPr>
      <w:r w:rsidRPr="34AE8EAA">
        <w:rPr>
          <w:lang w:val="en-CA"/>
        </w:rPr>
        <w:lastRenderedPageBreak/>
        <w:t>MONREPORT.DBSUMMARY()</w:t>
      </w:r>
    </w:p>
    <w:p w14:paraId="69FB69B0" w14:textId="77777777" w:rsidR="00DC5FFD" w:rsidRDefault="1C1A3989" w:rsidP="00BB0887">
      <w:pPr>
        <w:spacing w:line="259" w:lineRule="auto"/>
        <w:jc w:val="both"/>
      </w:pPr>
      <w:r>
        <w:t xml:space="preserve">The easiest way to monitor Db2 </w:t>
      </w:r>
      <w:proofErr w:type="spellStart"/>
      <w:r>
        <w:t>pureScale</w:t>
      </w:r>
      <w:proofErr w:type="spellEnd"/>
      <w:r>
        <w:t xml:space="preserve"> metrics is with our old friend,</w:t>
      </w:r>
      <w:r w:rsidRPr="1C1A3989">
        <w:rPr>
          <w:rStyle w:val="PreformattedChar"/>
        </w:rPr>
        <w:t xml:space="preserve"> </w:t>
      </w:r>
      <w:hyperlink r:id="rId29">
        <w:r w:rsidRPr="1C1A3989">
          <w:rPr>
            <w:rStyle w:val="PreformattedChar"/>
          </w:rPr>
          <w:t>MONREPORT.DBSUMMARY</w:t>
        </w:r>
      </w:hyperlink>
      <w:r>
        <w:t xml:space="preserve">.  If you're not familiar with it, this is a stored procedure which returns a nice, easy-to-read text report of key performance metrics.  </w:t>
      </w:r>
      <w:proofErr w:type="gramStart"/>
      <w:r w:rsidRPr="1C1A3989">
        <w:rPr>
          <w:rStyle w:val="PreformattedChar"/>
        </w:rPr>
        <w:t>DBSUMMARY(</w:t>
      </w:r>
      <w:proofErr w:type="gramEnd"/>
      <w:r w:rsidRPr="1C1A3989">
        <w:rPr>
          <w:rStyle w:val="PreformattedChar"/>
        </w:rPr>
        <w:t>)</w:t>
      </w:r>
      <w:r>
        <w:t xml:space="preserve"> </w:t>
      </w:r>
      <w:proofErr w:type="spellStart"/>
      <w:r>
        <w:t>superceeds</w:t>
      </w:r>
      <w:proofErr w:type="spellEnd"/>
      <w:r>
        <w:t xml:space="preserve"> '</w:t>
      </w:r>
      <w:r w:rsidRPr="1C1A3989">
        <w:rPr>
          <w:rStyle w:val="PreformattedChar"/>
        </w:rPr>
        <w:t>snapshot for database</w:t>
      </w:r>
      <w:r>
        <w:t xml:space="preserve">', and includes metrics which aren't in snapshots, such as a few very helpful ones which are specific to </w:t>
      </w:r>
      <w:proofErr w:type="spellStart"/>
      <w:r>
        <w:t>pureScale</w:t>
      </w:r>
      <w:proofErr w:type="spellEnd"/>
      <w:r>
        <w:t>.</w:t>
      </w:r>
      <w:r w:rsidRPr="1C1A3989">
        <w:rPr>
          <w:lang w:val="en-CA"/>
        </w:rPr>
        <w:t xml:space="preserve"> </w:t>
      </w:r>
      <w:r>
        <w:t xml:space="preserve">Monitoring in </w:t>
      </w:r>
      <w:proofErr w:type="spellStart"/>
      <w:r>
        <w:t>pureScale</w:t>
      </w:r>
      <w:proofErr w:type="spellEnd"/>
      <w:r>
        <w:t xml:space="preserve"> typically goes one of two ways – either specific to the member you're connected to (good for host-specific diagnostics) or for the </w:t>
      </w:r>
      <w:proofErr w:type="gramStart"/>
      <w:r>
        <w:t>cluster as a whole</w:t>
      </w:r>
      <w:proofErr w:type="gramEnd"/>
      <w:r>
        <w:t xml:space="preserve"> (which is a good way to start out). </w:t>
      </w:r>
      <w:r w:rsidRPr="1C1A3989">
        <w:rPr>
          <w:rFonts w:ascii="Courier New" w:eastAsia="Courier New" w:hAnsi="Courier New" w:cs="Courier New"/>
        </w:rPr>
        <w:t>MONREPORT.DBSUMMARY()</w:t>
      </w:r>
      <w:r>
        <w:t xml:space="preserve"> takes the latter approach, reporting information for all cluster members, rolled together.</w:t>
      </w:r>
      <w:r w:rsidRPr="1C1A3989">
        <w:rPr>
          <w:lang w:val="en-CA"/>
        </w:rPr>
        <w:t xml:space="preserve"> </w:t>
      </w:r>
      <w:r>
        <w:t xml:space="preserve">Conveniently, </w:t>
      </w:r>
      <w:r w:rsidRPr="1C1A3989">
        <w:rPr>
          <w:rStyle w:val="PreformattedChar"/>
        </w:rPr>
        <w:t>MONREPORT.DBSUMMARY()</w:t>
      </w:r>
      <w:r>
        <w:t xml:space="preserve"> reports activity just for the interval we measured (e.g. 30 seconds, based on the input parameter) rather than the cumulative counts and times since database activation that the monitor functions track by default. This saves us the trouble of sampling twice and finding the delta values.</w:t>
      </w:r>
    </w:p>
    <w:p w14:paraId="6D126E0F" w14:textId="77777777" w:rsidR="00DF531A" w:rsidRDefault="00DF531A" w:rsidP="00BB0887">
      <w:pPr>
        <w:jc w:val="both"/>
      </w:pPr>
    </w:p>
    <w:p w14:paraId="77152F94" w14:textId="77777777" w:rsidR="00DF531A" w:rsidRDefault="34AE8EAA" w:rsidP="00BB0887">
      <w:pPr>
        <w:jc w:val="both"/>
      </w:pPr>
      <w:r>
        <w:t>This tool gives us insights into workload volume at the database-level scope. For example, you can see the number of commits and activities per second, like the following:</w:t>
      </w:r>
    </w:p>
    <w:p w14:paraId="02CF43D2" w14:textId="77777777" w:rsidR="00DF531A" w:rsidRDefault="00DF531A" w:rsidP="34AE8EAA"/>
    <w:p w14:paraId="646976ED" w14:textId="77777777" w:rsidR="00DC5FFD" w:rsidRDefault="34AE8EAA" w:rsidP="34AE8EAA">
      <w:pPr>
        <w:pStyle w:val="Preformatted"/>
      </w:pPr>
      <w:r w:rsidRPr="34AE8EAA">
        <w:t xml:space="preserve">Work volume and throughput </w:t>
      </w:r>
    </w:p>
    <w:p w14:paraId="3D043F50" w14:textId="77777777" w:rsidR="00DC5FFD" w:rsidRDefault="34AE8EAA" w:rsidP="34AE8EAA">
      <w:pPr>
        <w:pStyle w:val="Preformatted"/>
      </w:pPr>
      <w:r w:rsidRPr="34AE8EAA">
        <w:t>-----------------------------------------------------</w:t>
      </w:r>
    </w:p>
    <w:p w14:paraId="66FDA90A" w14:textId="77777777" w:rsidR="00DC5FFD" w:rsidRDefault="34AE8EAA" w:rsidP="34AE8EAA">
      <w:pPr>
        <w:pStyle w:val="Preformatted"/>
      </w:pPr>
      <w:r w:rsidRPr="34AE8EAA">
        <w:t xml:space="preserve">                          Per second     Total                  </w:t>
      </w:r>
    </w:p>
    <w:p w14:paraId="2C4AE1B1" w14:textId="77777777" w:rsidR="00DC5FFD" w:rsidRDefault="34AE8EAA" w:rsidP="34AE8EAA">
      <w:pPr>
        <w:pStyle w:val="Preformatted"/>
      </w:pPr>
      <w:r w:rsidRPr="34AE8EAA">
        <w:t xml:space="preserve">                          -------------  ------------</w:t>
      </w:r>
    </w:p>
    <w:p w14:paraId="4FC0FCD8" w14:textId="77777777" w:rsidR="00DC5FFD" w:rsidRDefault="34AE8EAA" w:rsidP="34AE8EAA">
      <w:pPr>
        <w:pStyle w:val="Preformatted"/>
      </w:pPr>
      <w:r w:rsidRPr="34AE8EAA">
        <w:t>TOTAL_APP_COMMITS         708            42539</w:t>
      </w:r>
    </w:p>
    <w:p w14:paraId="39B0D77D" w14:textId="77777777" w:rsidR="00DC5FFD" w:rsidRDefault="34AE8EAA" w:rsidP="34AE8EAA">
      <w:pPr>
        <w:pStyle w:val="Preformatted"/>
      </w:pPr>
      <w:r w:rsidRPr="34AE8EAA">
        <w:t>ACT_COMPLETED_TOTAL       70902          4254128</w:t>
      </w:r>
    </w:p>
    <w:p w14:paraId="5047BB43" w14:textId="77777777" w:rsidR="00DC5FFD" w:rsidRDefault="34AE8EAA" w:rsidP="34AE8EAA">
      <w:pPr>
        <w:pStyle w:val="Preformatted"/>
      </w:pPr>
      <w:r w:rsidRPr="34AE8EAA">
        <w:t>APP_RQSTS_COMPLETED_TOTAL 74448          4466920</w:t>
      </w:r>
    </w:p>
    <w:p w14:paraId="6AE7E5E9" w14:textId="77777777" w:rsidR="00DC5FFD" w:rsidRDefault="00DC5FFD" w:rsidP="00F26EF6">
      <w:pPr>
        <w:rPr>
          <w:lang w:val="en-CA"/>
        </w:rPr>
      </w:pPr>
    </w:p>
    <w:p w14:paraId="5D6BFD0D" w14:textId="77777777" w:rsidR="00DF531A" w:rsidRDefault="1C1A3989" w:rsidP="00A159DC">
      <w:pPr>
        <w:jc w:val="both"/>
        <w:rPr>
          <w:lang w:val="en-CA"/>
        </w:rPr>
      </w:pPr>
      <w:r w:rsidRPr="1C1A3989">
        <w:rPr>
          <w:lang w:val="en-CA"/>
        </w:rPr>
        <w:t xml:space="preserve">Another useful set of data are the times spent doing certain specific things, like compiling, or sorting. </w:t>
      </w:r>
      <w:r w:rsidRPr="1C1A3989">
        <w:rPr>
          <w:rStyle w:val="PreformattedChar"/>
        </w:rPr>
        <w:t>DBSUMMARY()</w:t>
      </w:r>
      <w:r w:rsidRPr="1C1A3989">
        <w:rPr>
          <w:lang w:val="en-CA"/>
        </w:rPr>
        <w:t xml:space="preserve"> also summarises the wait times, for example waiting for the CF or disk I/O, which in </w:t>
      </w:r>
      <w:proofErr w:type="spellStart"/>
      <w:r w:rsidRPr="1C1A3989">
        <w:rPr>
          <w:lang w:val="en-CA"/>
        </w:rPr>
        <w:t>pureScale</w:t>
      </w:r>
      <w:proofErr w:type="spellEnd"/>
      <w:r w:rsidRPr="1C1A3989">
        <w:rPr>
          <w:lang w:val="en-CA"/>
        </w:rPr>
        <w:t xml:space="preserve"> environment is critical to understand, especially when comparing with a non-</w:t>
      </w:r>
      <w:proofErr w:type="spellStart"/>
      <w:r w:rsidRPr="1C1A3989">
        <w:rPr>
          <w:lang w:val="en-CA"/>
        </w:rPr>
        <w:t>pureScale</w:t>
      </w:r>
      <w:proofErr w:type="spellEnd"/>
      <w:r w:rsidRPr="1C1A3989">
        <w:rPr>
          <w:lang w:val="en-CA"/>
        </w:rPr>
        <w:t xml:space="preserve"> environment running the same workload. Like we said, these provide a cluster-level view to get an idea of where the bottlenecks may be, but to understand the detail you need a more detailed report, which is what db2mon does, and we describe in the next section. </w:t>
      </w:r>
    </w:p>
    <w:p w14:paraId="12D7BAA9" w14:textId="77777777" w:rsidR="00DF531A" w:rsidRDefault="00DF531A" w:rsidP="00DF531A">
      <w:pPr>
        <w:rPr>
          <w:lang w:val="en-CA"/>
        </w:rPr>
      </w:pPr>
    </w:p>
    <w:p w14:paraId="79209E30" w14:textId="77777777" w:rsidR="00F26EF6" w:rsidRDefault="34AE8EAA" w:rsidP="34AE8EAA">
      <w:pPr>
        <w:pStyle w:val="Preformatted"/>
        <w:keepLines/>
      </w:pPr>
      <w:r w:rsidRPr="34AE8EAA">
        <w:t>-- Wait time as a percentage of elapsed time --</w:t>
      </w:r>
    </w:p>
    <w:p w14:paraId="73618B80" w14:textId="77777777" w:rsidR="00F26EF6" w:rsidRDefault="34AE8EAA" w:rsidP="34AE8EAA">
      <w:pPr>
        <w:pStyle w:val="Preformatted"/>
        <w:keepLines/>
      </w:pPr>
      <w:r w:rsidRPr="34AE8EAA">
        <w:t xml:space="preserve"> </w:t>
      </w:r>
    </w:p>
    <w:p w14:paraId="00319548" w14:textId="77777777" w:rsidR="00F26EF6" w:rsidRDefault="34AE8EAA" w:rsidP="34AE8EAA">
      <w:pPr>
        <w:pStyle w:val="Preformatted"/>
        <w:keepLines/>
      </w:pPr>
      <w:r w:rsidRPr="34AE8EAA">
        <w:t xml:space="preserve">               %   </w:t>
      </w:r>
      <w:proofErr w:type="spellStart"/>
      <w:r w:rsidRPr="34AE8EAA">
        <w:t>Wait_time</w:t>
      </w:r>
      <w:proofErr w:type="spellEnd"/>
      <w:r w:rsidRPr="34AE8EAA">
        <w:t>/</w:t>
      </w:r>
      <w:proofErr w:type="spellStart"/>
      <w:r w:rsidRPr="34AE8EAA">
        <w:t>Total_time</w:t>
      </w:r>
      <w:proofErr w:type="spellEnd"/>
    </w:p>
    <w:p w14:paraId="09388E4D" w14:textId="77777777" w:rsidR="00F26EF6" w:rsidRDefault="34AE8EAA" w:rsidP="34AE8EAA">
      <w:pPr>
        <w:pStyle w:val="Preformatted"/>
        <w:keepLines/>
      </w:pPr>
      <w:r w:rsidRPr="34AE8EAA">
        <w:t xml:space="preserve">               --- ----------------------------------</w:t>
      </w:r>
    </w:p>
    <w:p w14:paraId="59B7DAB7" w14:textId="77777777" w:rsidR="00F26EF6" w:rsidRDefault="34AE8EAA" w:rsidP="34AE8EAA">
      <w:pPr>
        <w:pStyle w:val="Preformatted"/>
        <w:keepLines/>
      </w:pPr>
      <w:proofErr w:type="spellStart"/>
      <w:r w:rsidRPr="34AE8EAA">
        <w:t>For_requests</w:t>
      </w:r>
      <w:proofErr w:type="spellEnd"/>
      <w:r w:rsidRPr="34AE8EAA">
        <w:t xml:space="preserve">   </w:t>
      </w:r>
      <w:bookmarkStart w:id="9" w:name="_Int_Qm2lYK9S"/>
      <w:proofErr w:type="gramStart"/>
      <w:r w:rsidRPr="34AE8EAA">
        <w:t>72  4822949</w:t>
      </w:r>
      <w:bookmarkEnd w:id="9"/>
      <w:proofErr w:type="gramEnd"/>
      <w:r w:rsidRPr="34AE8EAA">
        <w:t>/6615608</w:t>
      </w:r>
    </w:p>
    <w:p w14:paraId="7D4E9647" w14:textId="77777777" w:rsidR="00F26EF6" w:rsidRDefault="34AE8EAA" w:rsidP="34AE8EAA">
      <w:pPr>
        <w:pStyle w:val="Preformatted"/>
        <w:keepLines/>
      </w:pPr>
      <w:proofErr w:type="spellStart"/>
      <w:r w:rsidRPr="34AE8EAA">
        <w:t>For_activities</w:t>
      </w:r>
      <w:proofErr w:type="spellEnd"/>
      <w:r w:rsidRPr="34AE8EAA">
        <w:t xml:space="preserve"> </w:t>
      </w:r>
      <w:bookmarkStart w:id="10" w:name="_Int_ozyYrAYm"/>
      <w:proofErr w:type="gramStart"/>
      <w:r w:rsidRPr="34AE8EAA">
        <w:t>71  3246460</w:t>
      </w:r>
      <w:bookmarkEnd w:id="10"/>
      <w:proofErr w:type="gramEnd"/>
      <w:r w:rsidRPr="34AE8EAA">
        <w:t>/4515606</w:t>
      </w:r>
    </w:p>
    <w:p w14:paraId="4AE823B8" w14:textId="77777777" w:rsidR="00F26EF6" w:rsidRDefault="00F26EF6" w:rsidP="34AE8EAA">
      <w:pPr>
        <w:rPr>
          <w:lang w:val="en-CA"/>
        </w:rPr>
      </w:pPr>
    </w:p>
    <w:p w14:paraId="46AF2255" w14:textId="77777777" w:rsidR="00F26EF6" w:rsidRDefault="00F26EF6" w:rsidP="34AE8EAA">
      <w:pPr>
        <w:rPr>
          <w:lang w:val="en-CA"/>
        </w:rPr>
      </w:pPr>
    </w:p>
    <w:p w14:paraId="47C50493" w14:textId="77777777" w:rsidR="00F26EF6" w:rsidRDefault="34AE8EAA" w:rsidP="34AE8EAA">
      <w:pPr>
        <w:pStyle w:val="Preformatted"/>
        <w:keepLines/>
      </w:pPr>
      <w:r w:rsidRPr="34AE8EAA">
        <w:t>-- Detailed breakdown of TOTAL_WAIT_TIME --</w:t>
      </w:r>
    </w:p>
    <w:p w14:paraId="6C4D523E" w14:textId="77777777" w:rsidR="00F26EF6" w:rsidRDefault="34AE8EAA" w:rsidP="34AE8EAA">
      <w:pPr>
        <w:pStyle w:val="Preformatted"/>
        <w:keepLines/>
      </w:pPr>
      <w:r w:rsidRPr="34AE8EAA">
        <w:t xml:space="preserve">                     %    Total</w:t>
      </w:r>
    </w:p>
    <w:p w14:paraId="6D59025E" w14:textId="77777777" w:rsidR="00F26EF6" w:rsidRDefault="34AE8EAA" w:rsidP="34AE8EAA">
      <w:pPr>
        <w:pStyle w:val="Preformatted"/>
        <w:keepLines/>
      </w:pPr>
      <w:r w:rsidRPr="34AE8EAA">
        <w:t xml:space="preserve">                     ---  ----------------------------</w:t>
      </w:r>
    </w:p>
    <w:p w14:paraId="0ABCB4EE" w14:textId="77777777" w:rsidR="00F26EF6" w:rsidRDefault="34AE8EAA" w:rsidP="34AE8EAA">
      <w:pPr>
        <w:pStyle w:val="Preformatted"/>
        <w:keepLines/>
      </w:pPr>
      <w:r w:rsidRPr="34AE8EAA">
        <w:lastRenderedPageBreak/>
        <w:t xml:space="preserve">TOTAL_WAIT_TIME      </w:t>
      </w:r>
      <w:bookmarkStart w:id="11" w:name="_Int_EPYUapeP"/>
      <w:proofErr w:type="gramStart"/>
      <w:r w:rsidRPr="34AE8EAA">
        <w:t>100  4822949</w:t>
      </w:r>
      <w:bookmarkEnd w:id="11"/>
      <w:proofErr w:type="gramEnd"/>
    </w:p>
    <w:p w14:paraId="0475CDC8" w14:textId="77777777" w:rsidR="00F26EF6" w:rsidRDefault="34AE8EAA" w:rsidP="34AE8EAA">
      <w:pPr>
        <w:pStyle w:val="Preformatted"/>
        <w:keepLines/>
      </w:pPr>
      <w:r w:rsidRPr="34AE8EAA">
        <w:t xml:space="preserve"> </w:t>
      </w:r>
    </w:p>
    <w:p w14:paraId="3664116D" w14:textId="77777777" w:rsidR="00F26EF6" w:rsidRDefault="34AE8EAA" w:rsidP="34AE8EAA">
      <w:pPr>
        <w:pStyle w:val="Preformatted"/>
        <w:keepLines/>
      </w:pPr>
      <w:r w:rsidRPr="34AE8EAA">
        <w:t>I/O wait time</w:t>
      </w:r>
    </w:p>
    <w:p w14:paraId="37FD5D09" w14:textId="77777777" w:rsidR="00F26EF6" w:rsidRDefault="34AE8EAA" w:rsidP="34AE8EAA">
      <w:pPr>
        <w:pStyle w:val="Preformatted"/>
        <w:keepLines/>
      </w:pPr>
      <w:r w:rsidRPr="34AE8EAA">
        <w:t xml:space="preserve">  POOL_READ_TIME     16   795423</w:t>
      </w:r>
    </w:p>
    <w:p w14:paraId="0DE70554" w14:textId="77777777" w:rsidR="00F26EF6" w:rsidRDefault="34AE8EAA" w:rsidP="34AE8EAA">
      <w:pPr>
        <w:pStyle w:val="Preformatted"/>
        <w:keepLines/>
      </w:pPr>
      <w:r w:rsidRPr="34AE8EAA">
        <w:t xml:space="preserve">  ...</w:t>
      </w:r>
    </w:p>
    <w:p w14:paraId="72C41FEF" w14:textId="77777777" w:rsidR="00F26EF6" w:rsidRDefault="34AE8EAA" w:rsidP="34AE8EAA">
      <w:pPr>
        <w:pStyle w:val="Preformatted"/>
        <w:keepLines/>
      </w:pPr>
      <w:r w:rsidRPr="34AE8EAA">
        <w:t xml:space="preserve">  LOG_DISK_WAIT_TIME 3    184917</w:t>
      </w:r>
    </w:p>
    <w:p w14:paraId="690A0B68" w14:textId="77777777" w:rsidR="00F26EF6" w:rsidRDefault="34AE8EAA" w:rsidP="34AE8EAA">
      <w:pPr>
        <w:pStyle w:val="Preformatted"/>
        <w:keepLines/>
      </w:pPr>
      <w:r w:rsidRPr="34AE8EAA">
        <w:t>LOCK_WAIT_TIME       0    0</w:t>
      </w:r>
    </w:p>
    <w:p w14:paraId="41649116" w14:textId="77777777" w:rsidR="00F26EF6" w:rsidRDefault="34AE8EAA" w:rsidP="34AE8EAA">
      <w:pPr>
        <w:pStyle w:val="Preformatted"/>
        <w:keepLines/>
      </w:pPr>
      <w:r w:rsidRPr="34AE8EAA">
        <w:t>...</w:t>
      </w:r>
    </w:p>
    <w:p w14:paraId="4A1EDFF2" w14:textId="77777777" w:rsidR="00F26EF6" w:rsidRDefault="34AE8EAA" w:rsidP="34AE8EAA">
      <w:pPr>
        <w:pStyle w:val="Preformatted"/>
        <w:keepLines/>
      </w:pPr>
      <w:r w:rsidRPr="34AE8EAA">
        <w:t>CF_WAIT_TIME         58   2825874</w:t>
      </w:r>
    </w:p>
    <w:p w14:paraId="1D82106C" w14:textId="77777777" w:rsidR="00F26EF6" w:rsidRDefault="00F26EF6" w:rsidP="34AE8EAA">
      <w:pPr>
        <w:pStyle w:val="Preformatted"/>
      </w:pPr>
    </w:p>
    <w:p w14:paraId="21BCB9FB" w14:textId="77777777" w:rsidR="00F26EF6" w:rsidRDefault="34AE8EAA" w:rsidP="34AE8EAA">
      <w:pPr>
        <w:pStyle w:val="Heading2"/>
        <w:rPr>
          <w:lang w:val="en-CA"/>
        </w:rPr>
      </w:pPr>
      <w:r w:rsidRPr="34AE8EAA">
        <w:rPr>
          <w:lang w:val="en-CA"/>
        </w:rPr>
        <w:t>db2mon</w:t>
      </w:r>
    </w:p>
    <w:p w14:paraId="6037953E" w14:textId="77777777" w:rsidR="00984694" w:rsidRDefault="34AE8EAA" w:rsidP="00A159DC">
      <w:pPr>
        <w:jc w:val="both"/>
      </w:pPr>
      <w:r>
        <w:t xml:space="preserve">The tool that we use extensively is db2mon, as evidenced in recent presentations and blogs. </w:t>
      </w:r>
      <w:r w:rsidRPr="34AE8EAA">
        <w:rPr>
          <w:lang w:val="en-CA"/>
        </w:rPr>
        <w:t xml:space="preserve">The </w:t>
      </w:r>
      <w:hyperlink r:id="rId30">
        <w:r w:rsidRPr="34AE8EAA">
          <w:rPr>
            <w:rStyle w:val="Hyperlink"/>
            <w:lang w:val="en-CA"/>
          </w:rPr>
          <w:t>db2mon</w:t>
        </w:r>
      </w:hyperlink>
      <w:r w:rsidRPr="34AE8EAA">
        <w:rPr>
          <w:lang w:val="en-CA"/>
        </w:rPr>
        <w:t xml:space="preserve"> script is the “go-to” tool when trying to diagnose performance behavior because it is more comprehensive, light weight and powerful. This tool leverages the existing SQL monitoring interfaces and can collect all of the necessary elements to perform an in-depth report of the performance at that point in time, per member and at multiple levels of scope (database-wide, connection, SQL statement and more). </w:t>
      </w:r>
    </w:p>
    <w:p w14:paraId="4F655B2A" w14:textId="77777777" w:rsidR="00984694" w:rsidRDefault="00984694" w:rsidP="00A159DC">
      <w:pPr>
        <w:jc w:val="both"/>
        <w:rPr>
          <w:lang w:val="en-CA"/>
        </w:rPr>
      </w:pPr>
    </w:p>
    <w:p w14:paraId="7E674CD2" w14:textId="77777777" w:rsidR="00984694" w:rsidRDefault="34AE8EAA" w:rsidP="00A159DC">
      <w:pPr>
        <w:jc w:val="both"/>
      </w:pPr>
      <w:r w:rsidRPr="34AE8EAA">
        <w:rPr>
          <w:lang w:val="en-CA"/>
        </w:rPr>
        <w:t>When db2mon is run, it will collect the monitoring metrics for</w:t>
      </w:r>
      <w:r>
        <w:t xml:space="preserve"> </w:t>
      </w:r>
      <w:r w:rsidRPr="34AE8EAA">
        <w:rPr>
          <w:lang w:val="en-CA"/>
        </w:rPr>
        <w:t xml:space="preserve">a set amount of time and will generate a detailed report section as the output. Since this is a well-known tool that has been available for many years, and it is </w:t>
      </w:r>
      <w:hyperlink r:id="rId31">
        <w:r w:rsidRPr="34AE8EAA">
          <w:rPr>
            <w:rStyle w:val="Hyperlink"/>
            <w:lang w:val="en-CA"/>
          </w:rPr>
          <w:t>documented in the Knowledge Center</w:t>
        </w:r>
      </w:hyperlink>
      <w:r w:rsidRPr="34AE8EAA">
        <w:rPr>
          <w:lang w:val="en-CA"/>
        </w:rPr>
        <w:t xml:space="preserve">, we are not going to go into a lot of detail into how to use it, and we ask the reader to refer to either the blog written by Kostas </w:t>
      </w:r>
      <w:proofErr w:type="spellStart"/>
      <w:r w:rsidRPr="34AE8EAA">
        <w:rPr>
          <w:lang w:val="en-CA"/>
        </w:rPr>
        <w:t>Rakopolous</w:t>
      </w:r>
      <w:proofErr w:type="spellEnd"/>
      <w:r w:rsidRPr="34AE8EAA">
        <w:rPr>
          <w:lang w:val="en-CA"/>
        </w:rPr>
        <w:t xml:space="preserve"> with </w:t>
      </w:r>
      <w:hyperlink r:id="rId32">
        <w:r w:rsidRPr="34AE8EAA">
          <w:rPr>
            <w:rStyle w:val="Hyperlink"/>
            <w:lang w:val="en-CA"/>
          </w:rPr>
          <w:t>everything you want to know about db2mon</w:t>
        </w:r>
      </w:hyperlink>
      <w:r w:rsidRPr="34AE8EAA">
        <w:rPr>
          <w:lang w:val="en-CA"/>
        </w:rPr>
        <w:t xml:space="preserve">, and also refer to the </w:t>
      </w:r>
      <w:hyperlink r:id="rId33">
        <w:proofErr w:type="spellStart"/>
        <w:r w:rsidRPr="34AE8EAA">
          <w:rPr>
            <w:rStyle w:val="Hyperlink"/>
            <w:lang w:val="en-CA"/>
          </w:rPr>
          <w:t>youtube</w:t>
        </w:r>
        <w:proofErr w:type="spellEnd"/>
        <w:r w:rsidRPr="34AE8EAA">
          <w:rPr>
            <w:rStyle w:val="Hyperlink"/>
            <w:lang w:val="en-CA"/>
          </w:rPr>
          <w:t xml:space="preserve"> video with an introduction to the tool in under 45 minutes</w:t>
        </w:r>
      </w:hyperlink>
      <w:r w:rsidRPr="34AE8EAA">
        <w:rPr>
          <w:lang w:val="en-CA"/>
        </w:rPr>
        <w:t xml:space="preserve">. </w:t>
      </w:r>
      <w:r>
        <w:t xml:space="preserve"> </w:t>
      </w:r>
    </w:p>
    <w:p w14:paraId="5BFB0A13" w14:textId="77777777" w:rsidR="00984694" w:rsidRDefault="00984694" w:rsidP="00A159DC">
      <w:pPr>
        <w:jc w:val="both"/>
      </w:pPr>
    </w:p>
    <w:p w14:paraId="48BE696C" w14:textId="77777777" w:rsidR="00984694" w:rsidRDefault="34AE8EAA" w:rsidP="00A159DC">
      <w:pPr>
        <w:jc w:val="both"/>
      </w:pPr>
      <w:r>
        <w:t xml:space="preserve">Throughout </w:t>
      </w:r>
      <w:del w:id="12" w:author="Joe" w:date="2025-05-16T20:45:00Z">
        <w:r w:rsidDel="00FA31CB">
          <w:delText xml:space="preserve">of </w:delText>
        </w:r>
      </w:del>
      <w:r>
        <w:t xml:space="preserve">the rest of the series we are going to use this tool extensively to show the kind of analysis that we need to do to diagnose the issues that you can encounter. These analyses often include some of the specific metrics reported by the tool that are </w:t>
      </w:r>
      <w:proofErr w:type="spellStart"/>
      <w:r>
        <w:t>pureScale</w:t>
      </w:r>
      <w:proofErr w:type="spellEnd"/>
      <w:r>
        <w:t xml:space="preserve">-specific, like </w:t>
      </w:r>
      <w:r w:rsidRPr="34AE8EAA">
        <w:rPr>
          <w:lang w:val="en-CA"/>
        </w:rPr>
        <w:t xml:space="preserve">CF#RTTIM, which reports the round-trip CF command execution counts and average response times. We mentioned this being useful before when we were talking about </w:t>
      </w:r>
      <w:proofErr w:type="spellStart"/>
      <w:r w:rsidRPr="34AE8EAA">
        <w:rPr>
          <w:lang w:val="en-CA"/>
        </w:rPr>
        <w:t>SetLockState</w:t>
      </w:r>
      <w:proofErr w:type="spellEnd"/>
      <w:r w:rsidRPr="34AE8EAA">
        <w:rPr>
          <w:lang w:val="en-CA"/>
        </w:rPr>
        <w:t xml:space="preserve"> using MON_GET_CF_CMD, which is what db2mon is using to collect these diagnostics and produce the report. Another example of a </w:t>
      </w:r>
      <w:proofErr w:type="spellStart"/>
      <w:r w:rsidRPr="34AE8EAA">
        <w:rPr>
          <w:lang w:val="en-CA"/>
        </w:rPr>
        <w:t>pureScale</w:t>
      </w:r>
      <w:proofErr w:type="spellEnd"/>
      <w:r w:rsidRPr="34AE8EAA">
        <w:rPr>
          <w:lang w:val="en-CA"/>
        </w:rPr>
        <w:t xml:space="preserve"> specific section is C</w:t>
      </w:r>
      <w:r>
        <w:t xml:space="preserve">F#GBPHR, which reports Group buffer pool data and index hit ratios, which can be analyzed together with BPL#HITRA for local buffer pool data and index hit ratios to understand the interactions between the global cache and the local caches.   </w:t>
      </w:r>
    </w:p>
    <w:p w14:paraId="4BDF2B00" w14:textId="77777777" w:rsidR="0B604FEB" w:rsidRDefault="0B604FEB" w:rsidP="0B604FEB"/>
    <w:p w14:paraId="4B8185E0" w14:textId="77777777" w:rsidR="00984694" w:rsidRDefault="34AE8EAA" w:rsidP="00C41ADD">
      <w:pPr>
        <w:pStyle w:val="Heading1"/>
      </w:pPr>
      <w:r w:rsidRPr="34AE8EAA">
        <w:t>Conclusion</w:t>
      </w:r>
    </w:p>
    <w:p w14:paraId="42F9CB46" w14:textId="77777777" w:rsidR="00984694" w:rsidRPr="00984694" w:rsidRDefault="1C1A3989" w:rsidP="1C1A3989">
      <w:pPr>
        <w:jc w:val="both"/>
      </w:pPr>
      <w:r w:rsidRPr="1C1A3989">
        <w:t xml:space="preserve">In this first blog entry, we’ve outlined our initial approach to moving applications to Db2 </w:t>
      </w:r>
      <w:proofErr w:type="spellStart"/>
      <w:r w:rsidRPr="1C1A3989">
        <w:t>pureScale</w:t>
      </w:r>
      <w:proofErr w:type="spellEnd"/>
      <w:r w:rsidRPr="1C1A3989">
        <w:t xml:space="preserve">. We’ve discussed the types of workloads that are most suited to </w:t>
      </w:r>
      <w:proofErr w:type="spellStart"/>
      <w:r w:rsidRPr="1C1A3989">
        <w:t>pureScale</w:t>
      </w:r>
      <w:proofErr w:type="spellEnd"/>
      <w:r w:rsidRPr="1C1A3989">
        <w:t xml:space="preserve"> (OLTP or OLTP-like, with shorter transaction times), the importance of test workloads and a brief introduction and how to monitor those workloads with existing tools provided as part of Db2 </w:t>
      </w:r>
      <w:proofErr w:type="spellStart"/>
      <w:r w:rsidRPr="1C1A3989">
        <w:t>pureScale</w:t>
      </w:r>
      <w:proofErr w:type="spellEnd"/>
      <w:r w:rsidRPr="1C1A3989">
        <w:t xml:space="preserve">.  </w:t>
      </w:r>
    </w:p>
    <w:p w14:paraId="03F821A9" w14:textId="77777777" w:rsidR="00984694" w:rsidRPr="00984694" w:rsidRDefault="00984694" w:rsidP="00A159DC">
      <w:pPr>
        <w:jc w:val="both"/>
        <w:rPr>
          <w:lang w:val="en-CA"/>
        </w:rPr>
      </w:pPr>
    </w:p>
    <w:p w14:paraId="61301314" w14:textId="77777777" w:rsidR="00984694" w:rsidRPr="00984694" w:rsidRDefault="34AE8EAA" w:rsidP="00A159DC">
      <w:pPr>
        <w:jc w:val="both"/>
        <w:rPr>
          <w:lang w:val="en-CA"/>
        </w:rPr>
      </w:pPr>
      <w:r w:rsidRPr="34AE8EAA">
        <w:rPr>
          <w:lang w:val="en-CA"/>
        </w:rPr>
        <w:t xml:space="preserve">In the upcoming blog posts, we will go much further in looking at database design, database schema and objects, and how to obtain insights into the workloads to understand the performance of the application across the </w:t>
      </w:r>
      <w:proofErr w:type="spellStart"/>
      <w:r w:rsidRPr="34AE8EAA">
        <w:rPr>
          <w:lang w:val="en-CA"/>
        </w:rPr>
        <w:t>pureScale</w:t>
      </w:r>
      <w:proofErr w:type="spellEnd"/>
      <w:r w:rsidRPr="34AE8EAA">
        <w:rPr>
          <w:lang w:val="en-CA"/>
        </w:rPr>
        <w:t xml:space="preserve"> cluster.</w:t>
      </w:r>
    </w:p>
    <w:p w14:paraId="0C58D96F" w14:textId="77777777" w:rsidR="1C1A3989" w:rsidRDefault="1C1A3989" w:rsidP="1C1A3989">
      <w:pPr>
        <w:rPr>
          <w:lang w:val="en-CA"/>
        </w:rPr>
      </w:pPr>
    </w:p>
    <w:p w14:paraId="479A31C5" w14:textId="77777777" w:rsidR="00984694" w:rsidRDefault="00984694" w:rsidP="0B604FEB">
      <w:pPr>
        <w:rPr>
          <w:lang w:val="en-CA"/>
        </w:rPr>
      </w:pPr>
    </w:p>
    <w:p w14:paraId="0174201F" w14:textId="77777777" w:rsidR="0B604FEB" w:rsidRDefault="004363DD" w:rsidP="004363DD">
      <w:pPr>
        <w:pStyle w:val="Heading3"/>
        <w:rPr>
          <w:lang w:val="en-CA"/>
        </w:rPr>
      </w:pPr>
      <w:r>
        <w:rPr>
          <w:lang w:val="en-CA"/>
        </w:rPr>
        <w:t>About the Authors</w:t>
      </w:r>
    </w:p>
    <w:p w14:paraId="5F00F8A9" w14:textId="77777777" w:rsidR="004363DD" w:rsidRDefault="004363DD" w:rsidP="0B604FEB">
      <w:pPr>
        <w:rPr>
          <w:lang w:val="en-CA"/>
        </w:rPr>
      </w:pPr>
    </w:p>
    <w:p w14:paraId="43505C76" w14:textId="77777777" w:rsidR="004363DD" w:rsidRPr="004363DD" w:rsidRDefault="004363DD" w:rsidP="00C41ADD">
      <w:pPr>
        <w:pStyle w:val="NormalWeb"/>
        <w:spacing w:before="0" w:beforeAutospacing="0" w:after="0" w:afterAutospacing="0"/>
        <w:jc w:val="both"/>
        <w:rPr>
          <w:rFonts w:asciiTheme="minorHAnsi" w:hAnsiTheme="minorHAnsi" w:cstheme="minorHAnsi"/>
          <w:lang w:val="en-US"/>
        </w:rPr>
      </w:pPr>
      <w:r w:rsidRPr="004363DD">
        <w:rPr>
          <w:rFonts w:asciiTheme="minorHAnsi" w:hAnsiTheme="minorHAnsi" w:cstheme="minorHAnsi"/>
          <w:lang w:val="en-US"/>
        </w:rPr>
        <w:t xml:space="preserve">Christian Garcia-Arellano is STSM and Db2 OLTP Architect at the IBM Toronto </w:t>
      </w:r>
      <w:proofErr w:type="gramStart"/>
      <w:r w:rsidRPr="004363DD">
        <w:rPr>
          <w:rFonts w:asciiTheme="minorHAnsi" w:hAnsiTheme="minorHAnsi" w:cstheme="minorHAnsi"/>
          <w:lang w:val="en-US"/>
        </w:rPr>
        <w:t>Lab, and</w:t>
      </w:r>
      <w:proofErr w:type="gramEnd"/>
      <w:r w:rsidRPr="004363DD">
        <w:rPr>
          <w:rFonts w:asciiTheme="minorHAnsi" w:hAnsiTheme="minorHAnsi" w:cstheme="minorHAnsi"/>
          <w:lang w:val="en-US"/>
        </w:rPr>
        <w:t xml:space="preserve"> has a MSc in Computer Science from the University of Toronto. Christian has been working in various DB2 Kernel development areas since 2001. Initially Christian worked on the development of the self tuning memory manager (STMM) and led various of the high availability features for DB2 </w:t>
      </w:r>
      <w:proofErr w:type="spellStart"/>
      <w:r w:rsidRPr="004363DD">
        <w:rPr>
          <w:rFonts w:asciiTheme="minorHAnsi" w:hAnsiTheme="minorHAnsi" w:cstheme="minorHAnsi"/>
          <w:lang w:val="en-US"/>
        </w:rPr>
        <w:t>pureScale</w:t>
      </w:r>
      <w:proofErr w:type="spellEnd"/>
      <w:r w:rsidRPr="004363DD">
        <w:rPr>
          <w:rFonts w:asciiTheme="minorHAnsi" w:hAnsiTheme="minorHAnsi" w:cstheme="minorHAnsi"/>
          <w:lang w:val="en-US"/>
        </w:rPr>
        <w:t xml:space="preserve"> that make it the industry leading database in availability. More recently, Christian was one of the architects for Db2 Event Store, and the leading architect of the Native Cloud Object Storage feature in Db2 Warehouse. Christian can be reached at cmgarcia@ca.ibm.com.</w:t>
      </w:r>
    </w:p>
    <w:p w14:paraId="7CF803D7" w14:textId="77777777" w:rsidR="004363DD" w:rsidRPr="004363DD" w:rsidRDefault="004363DD" w:rsidP="00C41ADD">
      <w:pPr>
        <w:pStyle w:val="NormalWeb"/>
        <w:spacing w:before="0" w:beforeAutospacing="0" w:after="0" w:afterAutospacing="0"/>
        <w:jc w:val="both"/>
        <w:rPr>
          <w:rFonts w:asciiTheme="minorHAnsi" w:hAnsiTheme="minorHAnsi" w:cstheme="minorHAnsi"/>
        </w:rPr>
      </w:pPr>
      <w:r w:rsidRPr="004363DD">
        <w:rPr>
          <w:rFonts w:asciiTheme="minorHAnsi" w:hAnsiTheme="minorHAnsi" w:cstheme="minorHAnsi"/>
        </w:rPr>
        <w:t> </w:t>
      </w:r>
    </w:p>
    <w:p w14:paraId="51B83B4D" w14:textId="77777777" w:rsidR="004363DD" w:rsidRPr="004363DD" w:rsidRDefault="004363DD" w:rsidP="00C41ADD">
      <w:pPr>
        <w:pStyle w:val="NormalWeb"/>
        <w:spacing w:before="0" w:beforeAutospacing="0" w:after="0" w:afterAutospacing="0"/>
        <w:jc w:val="both"/>
        <w:rPr>
          <w:rFonts w:asciiTheme="minorHAnsi" w:hAnsiTheme="minorHAnsi" w:cstheme="minorHAnsi"/>
          <w:lang w:val="en-US"/>
        </w:rPr>
      </w:pPr>
      <w:r w:rsidRPr="004363DD">
        <w:rPr>
          <w:rFonts w:asciiTheme="minorHAnsi" w:hAnsiTheme="minorHAnsi" w:cstheme="minorHAnsi"/>
        </w:rPr>
        <w:t xml:space="preserve">Toby Haynes has </w:t>
      </w:r>
      <w:r w:rsidRPr="004363DD">
        <w:rPr>
          <w:rFonts w:asciiTheme="minorHAnsi" w:hAnsiTheme="minorHAnsi" w:cstheme="minorHAnsi"/>
          <w:lang w:val="en-US"/>
        </w:rPr>
        <w:t xml:space="preserve">a background in Observational Astronomy at the University of Cambridge, England.  Toby joined IBM Canada in 1999 as a software developer in the Db2 Runtime engine. After eight years of development experience, he moved over to the Db2 Performance team to start work on what would become Db2 </w:t>
      </w:r>
      <w:proofErr w:type="spellStart"/>
      <w:r w:rsidRPr="004363DD">
        <w:rPr>
          <w:rFonts w:asciiTheme="minorHAnsi" w:hAnsiTheme="minorHAnsi" w:cstheme="minorHAnsi"/>
          <w:lang w:val="en-US"/>
        </w:rPr>
        <w:t>pureScale</w:t>
      </w:r>
      <w:proofErr w:type="spellEnd"/>
      <w:r w:rsidRPr="004363DD">
        <w:rPr>
          <w:rFonts w:asciiTheme="minorHAnsi" w:hAnsiTheme="minorHAnsi" w:cstheme="minorHAnsi"/>
          <w:lang w:val="en-US"/>
        </w:rPr>
        <w:t xml:space="preserve"> v9.8, working under Steve Rees. In the late summer of 2018, he stepped up to the role of Technical Manager for Db2 </w:t>
      </w:r>
      <w:proofErr w:type="spellStart"/>
      <w:r w:rsidRPr="004363DD">
        <w:rPr>
          <w:rFonts w:asciiTheme="minorHAnsi" w:hAnsiTheme="minorHAnsi" w:cstheme="minorHAnsi"/>
          <w:lang w:val="en-US"/>
        </w:rPr>
        <w:t>pureScale</w:t>
      </w:r>
      <w:proofErr w:type="spellEnd"/>
      <w:r w:rsidRPr="004363DD">
        <w:rPr>
          <w:rFonts w:asciiTheme="minorHAnsi" w:hAnsiTheme="minorHAnsi" w:cstheme="minorHAnsi"/>
          <w:lang w:val="en-US"/>
        </w:rPr>
        <w:t xml:space="preserve">, looking after an active team of developers and support analysts. Now a Senior Software Developer and Program Owner for Db2 High Availability at IBM, Toby is looking forward to taking Db2 </w:t>
      </w:r>
      <w:proofErr w:type="spellStart"/>
      <w:r w:rsidRPr="004363DD">
        <w:rPr>
          <w:rFonts w:asciiTheme="minorHAnsi" w:hAnsiTheme="minorHAnsi" w:cstheme="minorHAnsi"/>
          <w:lang w:val="en-US"/>
        </w:rPr>
        <w:t>pureScale</w:t>
      </w:r>
      <w:proofErr w:type="spellEnd"/>
      <w:r w:rsidRPr="004363DD">
        <w:rPr>
          <w:rFonts w:asciiTheme="minorHAnsi" w:hAnsiTheme="minorHAnsi" w:cstheme="minorHAnsi"/>
          <w:lang w:val="en-US"/>
        </w:rPr>
        <w:t xml:space="preserve"> forward to new opportunities.</w:t>
      </w:r>
    </w:p>
    <w:p w14:paraId="23C7DDE7" w14:textId="77777777" w:rsidR="004363DD" w:rsidRDefault="004363DD" w:rsidP="004363D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598B418" w14:textId="77777777" w:rsidR="004363DD" w:rsidRDefault="004363DD" w:rsidP="0B604FEB">
      <w:pPr>
        <w:rPr>
          <w:lang w:val="en-CA"/>
        </w:rPr>
      </w:pPr>
    </w:p>
    <w:p w14:paraId="0E41DA02" w14:textId="77777777" w:rsidR="00F26EF6" w:rsidRDefault="00F26EF6" w:rsidP="00970C4F">
      <w:pPr>
        <w:rPr>
          <w:lang w:val="en-CA"/>
        </w:rPr>
      </w:pPr>
    </w:p>
    <w:p w14:paraId="0F5537AD" w14:textId="77777777" w:rsidR="00F26EF6" w:rsidRDefault="00F26EF6" w:rsidP="00970C4F">
      <w:pPr>
        <w:rPr>
          <w:lang w:val="en-CA"/>
        </w:rPr>
      </w:pPr>
    </w:p>
    <w:p w14:paraId="53459D1F" w14:textId="77777777" w:rsidR="00F26EF6" w:rsidRDefault="00F26EF6" w:rsidP="00970C4F">
      <w:pPr>
        <w:rPr>
          <w:lang w:val="en-CA"/>
        </w:rPr>
      </w:pPr>
    </w:p>
    <w:p w14:paraId="30A98DB9" w14:textId="77777777" w:rsidR="00F26EF6" w:rsidRDefault="00F26EF6" w:rsidP="00970C4F">
      <w:pPr>
        <w:rPr>
          <w:lang w:val="en-CA"/>
        </w:rPr>
      </w:pPr>
      <w:r>
        <w:rPr>
          <w:lang w:val="en-CA"/>
        </w:rPr>
        <w:br/>
      </w:r>
    </w:p>
    <w:p w14:paraId="73AEB56A" w14:textId="77777777" w:rsidR="17C9704F" w:rsidRDefault="17C9704F" w:rsidP="17C9704F">
      <w:pPr>
        <w:rPr>
          <w:lang w:val="en-CA"/>
        </w:rPr>
      </w:pPr>
    </w:p>
    <w:sectPr w:rsidR="17C9704F" w:rsidSect="00126E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Joe" w:date="2025-05-26T00:01:00Z" w:initials="J">
    <w:p w14:paraId="156BCE40" w14:textId="77777777" w:rsidR="001E630D" w:rsidRDefault="001E630D">
      <w:pPr>
        <w:pStyle w:val="CommentText"/>
      </w:pPr>
      <w:r>
        <w:rPr>
          <w:rStyle w:val="CommentReference"/>
        </w:rPr>
        <w:annotationRef/>
      </w:r>
      <w:r>
        <w:t>The sentence structure is a little confusing. Do you mean that CrossInvalidate is an operation very sensitive to latency and therefore is a good operation to look at when trying to validate network latency.</w:t>
      </w:r>
    </w:p>
  </w:comment>
  <w:comment w:id="4" w:author="Christian Garcia-Arellano" w:date="2025-05-28T22:02:00Z" w:initials="CG">
    <w:p w14:paraId="2DBD3623" w14:textId="77777777" w:rsidR="00483670" w:rsidRDefault="00483670" w:rsidP="00483670">
      <w:r>
        <w:rPr>
          <w:rStyle w:val="CommentReference"/>
        </w:rPr>
        <w:annotationRef/>
      </w:r>
      <w:r>
        <w:rPr>
          <w:sz w:val="20"/>
          <w:szCs w:val="20"/>
        </w:rPr>
        <w:t>True, confusing, I will adjust it. Thanks Joe!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6BCE40" w15:done="0"/>
  <w15:commentEx w15:paraId="2DBD3623" w15:paraIdParent="156BCE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6C539DF" w16cex:dateUtc="2025-05-29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6BCE40" w16cid:durableId="7C9A73F7"/>
  <w16cid:commentId w16cid:paraId="2DBD3623" w16cid:durableId="06C539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intelligence2.xml><?xml version="1.0" encoding="utf-8"?>
<int2:intelligence xmlns:int2="http://schemas.microsoft.com/office/intelligence/2020/intelligence" xmlns:oel="http://schemas.microsoft.com/office/2019/extlst">
  <int2:observations>
    <int2:textHash int2:hashCode="1MdnXOXkYwYq9s" int2:id="2lcrb883">
      <int2:state int2:value="Rejected" int2:type="LegacyProofing"/>
    </int2:textHash>
    <int2:textHash int2:hashCode="s0+yB6E2uO7r3Q" int2:id="MXnFYRdg">
      <int2:state int2:value="Rejected" int2:type="LegacyProofing"/>
    </int2:textHash>
    <int2:textHash int2:hashCode="glkqwD2MbO8U3m" int2:id="oGv4U7ec">
      <int2:state int2:value="Rejected" int2:type="LegacyProofing"/>
    </int2:textHash>
    <int2:bookmark int2:bookmarkName="_Int_EPYUapeP" int2:invalidationBookmarkName="" int2:hashCode="2KasbGU38BBOPc" int2:id="hTKeOP18">
      <int2:state int2:value="Rejected" int2:type="LegacyProofing"/>
    </int2:bookmark>
    <int2:bookmark int2:bookmarkName="_Int_ozyYrAYm" int2:invalidationBookmarkName="" int2:hashCode="rFJ+c/arbO2p1r" int2:id="OBStoCsr">
      <int2:state int2:value="Rejected" int2:type="LegacyProofing"/>
    </int2:bookmark>
    <int2:bookmark int2:bookmarkName="_Int_Qm2lYK9S" int2:invalidationBookmarkName="" int2:hashCode="tlGqZSuIaEUx/N" int2:id="LrVJRYVH">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6452C"/>
    <w:multiLevelType w:val="hybridMultilevel"/>
    <w:tmpl w:val="F36036A2"/>
    <w:lvl w:ilvl="0" w:tplc="372AD1C0">
      <w:start w:val="1"/>
      <w:numFmt w:val="bullet"/>
      <w:lvlText w:val="-"/>
      <w:lvlJc w:val="left"/>
      <w:pPr>
        <w:tabs>
          <w:tab w:val="num" w:pos="720"/>
        </w:tabs>
        <w:ind w:left="720" w:hanging="360"/>
      </w:pPr>
      <w:rPr>
        <w:rFonts w:ascii="Times New Roman" w:hAnsi="Times New Roman" w:hint="default"/>
      </w:rPr>
    </w:lvl>
    <w:lvl w:ilvl="1" w:tplc="3EFCD982" w:tentative="1">
      <w:start w:val="1"/>
      <w:numFmt w:val="bullet"/>
      <w:lvlText w:val="-"/>
      <w:lvlJc w:val="left"/>
      <w:pPr>
        <w:tabs>
          <w:tab w:val="num" w:pos="1440"/>
        </w:tabs>
        <w:ind w:left="1440" w:hanging="360"/>
      </w:pPr>
      <w:rPr>
        <w:rFonts w:ascii="Times New Roman" w:hAnsi="Times New Roman" w:hint="default"/>
      </w:rPr>
    </w:lvl>
    <w:lvl w:ilvl="2" w:tplc="E5AEE922" w:tentative="1">
      <w:start w:val="1"/>
      <w:numFmt w:val="bullet"/>
      <w:lvlText w:val="-"/>
      <w:lvlJc w:val="left"/>
      <w:pPr>
        <w:tabs>
          <w:tab w:val="num" w:pos="2160"/>
        </w:tabs>
        <w:ind w:left="2160" w:hanging="360"/>
      </w:pPr>
      <w:rPr>
        <w:rFonts w:ascii="Times New Roman" w:hAnsi="Times New Roman" w:hint="default"/>
      </w:rPr>
    </w:lvl>
    <w:lvl w:ilvl="3" w:tplc="812AB902" w:tentative="1">
      <w:start w:val="1"/>
      <w:numFmt w:val="bullet"/>
      <w:lvlText w:val="-"/>
      <w:lvlJc w:val="left"/>
      <w:pPr>
        <w:tabs>
          <w:tab w:val="num" w:pos="2880"/>
        </w:tabs>
        <w:ind w:left="2880" w:hanging="360"/>
      </w:pPr>
      <w:rPr>
        <w:rFonts w:ascii="Times New Roman" w:hAnsi="Times New Roman" w:hint="default"/>
      </w:rPr>
    </w:lvl>
    <w:lvl w:ilvl="4" w:tplc="17546074" w:tentative="1">
      <w:start w:val="1"/>
      <w:numFmt w:val="bullet"/>
      <w:lvlText w:val="-"/>
      <w:lvlJc w:val="left"/>
      <w:pPr>
        <w:tabs>
          <w:tab w:val="num" w:pos="3600"/>
        </w:tabs>
        <w:ind w:left="3600" w:hanging="360"/>
      </w:pPr>
      <w:rPr>
        <w:rFonts w:ascii="Times New Roman" w:hAnsi="Times New Roman" w:hint="default"/>
      </w:rPr>
    </w:lvl>
    <w:lvl w:ilvl="5" w:tplc="965A82D8" w:tentative="1">
      <w:start w:val="1"/>
      <w:numFmt w:val="bullet"/>
      <w:lvlText w:val="-"/>
      <w:lvlJc w:val="left"/>
      <w:pPr>
        <w:tabs>
          <w:tab w:val="num" w:pos="4320"/>
        </w:tabs>
        <w:ind w:left="4320" w:hanging="360"/>
      </w:pPr>
      <w:rPr>
        <w:rFonts w:ascii="Times New Roman" w:hAnsi="Times New Roman" w:hint="default"/>
      </w:rPr>
    </w:lvl>
    <w:lvl w:ilvl="6" w:tplc="2744C8A2" w:tentative="1">
      <w:start w:val="1"/>
      <w:numFmt w:val="bullet"/>
      <w:lvlText w:val="-"/>
      <w:lvlJc w:val="left"/>
      <w:pPr>
        <w:tabs>
          <w:tab w:val="num" w:pos="5040"/>
        </w:tabs>
        <w:ind w:left="5040" w:hanging="360"/>
      </w:pPr>
      <w:rPr>
        <w:rFonts w:ascii="Times New Roman" w:hAnsi="Times New Roman" w:hint="default"/>
      </w:rPr>
    </w:lvl>
    <w:lvl w:ilvl="7" w:tplc="871EEF84" w:tentative="1">
      <w:start w:val="1"/>
      <w:numFmt w:val="bullet"/>
      <w:lvlText w:val="-"/>
      <w:lvlJc w:val="left"/>
      <w:pPr>
        <w:tabs>
          <w:tab w:val="num" w:pos="5760"/>
        </w:tabs>
        <w:ind w:left="5760" w:hanging="360"/>
      </w:pPr>
      <w:rPr>
        <w:rFonts w:ascii="Times New Roman" w:hAnsi="Times New Roman" w:hint="default"/>
      </w:rPr>
    </w:lvl>
    <w:lvl w:ilvl="8" w:tplc="33D85F9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DDD0D8D"/>
    <w:multiLevelType w:val="hybridMultilevel"/>
    <w:tmpl w:val="195E81DE"/>
    <w:lvl w:ilvl="0" w:tplc="A3A0DA56">
      <w:start w:val="1"/>
      <w:numFmt w:val="bullet"/>
      <w:lvlText w:val="§"/>
      <w:lvlJc w:val="left"/>
      <w:pPr>
        <w:tabs>
          <w:tab w:val="num" w:pos="720"/>
        </w:tabs>
        <w:ind w:left="720" w:hanging="360"/>
      </w:pPr>
      <w:rPr>
        <w:rFonts w:ascii="Wingdings" w:hAnsi="Wingdings" w:hint="default"/>
      </w:rPr>
    </w:lvl>
    <w:lvl w:ilvl="1" w:tplc="90EAC5BC">
      <w:numFmt w:val="bullet"/>
      <w:lvlText w:val="-"/>
      <w:lvlJc w:val="left"/>
      <w:pPr>
        <w:tabs>
          <w:tab w:val="num" w:pos="1440"/>
        </w:tabs>
        <w:ind w:left="1440" w:hanging="360"/>
      </w:pPr>
      <w:rPr>
        <w:rFonts w:ascii="Symbol" w:hAnsi="Symbol" w:hint="default"/>
      </w:rPr>
    </w:lvl>
    <w:lvl w:ilvl="2" w:tplc="45F08C3A">
      <w:start w:val="1"/>
      <w:numFmt w:val="bullet"/>
      <w:lvlText w:val="§"/>
      <w:lvlJc w:val="left"/>
      <w:pPr>
        <w:tabs>
          <w:tab w:val="num" w:pos="2160"/>
        </w:tabs>
        <w:ind w:left="2160" w:hanging="360"/>
      </w:pPr>
      <w:rPr>
        <w:rFonts w:ascii="Wingdings" w:hAnsi="Wingdings" w:hint="default"/>
      </w:rPr>
    </w:lvl>
    <w:lvl w:ilvl="3" w:tplc="2A4869B2" w:tentative="1">
      <w:start w:val="1"/>
      <w:numFmt w:val="bullet"/>
      <w:lvlText w:val="§"/>
      <w:lvlJc w:val="left"/>
      <w:pPr>
        <w:tabs>
          <w:tab w:val="num" w:pos="2880"/>
        </w:tabs>
        <w:ind w:left="2880" w:hanging="360"/>
      </w:pPr>
      <w:rPr>
        <w:rFonts w:ascii="Wingdings" w:hAnsi="Wingdings" w:hint="default"/>
      </w:rPr>
    </w:lvl>
    <w:lvl w:ilvl="4" w:tplc="27902162" w:tentative="1">
      <w:start w:val="1"/>
      <w:numFmt w:val="bullet"/>
      <w:lvlText w:val="§"/>
      <w:lvlJc w:val="left"/>
      <w:pPr>
        <w:tabs>
          <w:tab w:val="num" w:pos="3600"/>
        </w:tabs>
        <w:ind w:left="3600" w:hanging="360"/>
      </w:pPr>
      <w:rPr>
        <w:rFonts w:ascii="Wingdings" w:hAnsi="Wingdings" w:hint="default"/>
      </w:rPr>
    </w:lvl>
    <w:lvl w:ilvl="5" w:tplc="2B6AD094" w:tentative="1">
      <w:start w:val="1"/>
      <w:numFmt w:val="bullet"/>
      <w:lvlText w:val="§"/>
      <w:lvlJc w:val="left"/>
      <w:pPr>
        <w:tabs>
          <w:tab w:val="num" w:pos="4320"/>
        </w:tabs>
        <w:ind w:left="4320" w:hanging="360"/>
      </w:pPr>
      <w:rPr>
        <w:rFonts w:ascii="Wingdings" w:hAnsi="Wingdings" w:hint="default"/>
      </w:rPr>
    </w:lvl>
    <w:lvl w:ilvl="6" w:tplc="4750210A" w:tentative="1">
      <w:start w:val="1"/>
      <w:numFmt w:val="bullet"/>
      <w:lvlText w:val="§"/>
      <w:lvlJc w:val="left"/>
      <w:pPr>
        <w:tabs>
          <w:tab w:val="num" w:pos="5040"/>
        </w:tabs>
        <w:ind w:left="5040" w:hanging="360"/>
      </w:pPr>
      <w:rPr>
        <w:rFonts w:ascii="Wingdings" w:hAnsi="Wingdings" w:hint="default"/>
      </w:rPr>
    </w:lvl>
    <w:lvl w:ilvl="7" w:tplc="06EAA522" w:tentative="1">
      <w:start w:val="1"/>
      <w:numFmt w:val="bullet"/>
      <w:lvlText w:val="§"/>
      <w:lvlJc w:val="left"/>
      <w:pPr>
        <w:tabs>
          <w:tab w:val="num" w:pos="5760"/>
        </w:tabs>
        <w:ind w:left="5760" w:hanging="360"/>
      </w:pPr>
      <w:rPr>
        <w:rFonts w:ascii="Wingdings" w:hAnsi="Wingdings" w:hint="default"/>
      </w:rPr>
    </w:lvl>
    <w:lvl w:ilvl="8" w:tplc="A3CA0BA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33673C"/>
    <w:multiLevelType w:val="hybridMultilevel"/>
    <w:tmpl w:val="7946168A"/>
    <w:lvl w:ilvl="0" w:tplc="11AAFDE8">
      <w:start w:val="1"/>
      <w:numFmt w:val="bullet"/>
      <w:lvlText w:val="-"/>
      <w:lvlJc w:val="left"/>
      <w:pPr>
        <w:tabs>
          <w:tab w:val="num" w:pos="720"/>
        </w:tabs>
        <w:ind w:left="720" w:hanging="360"/>
      </w:pPr>
      <w:rPr>
        <w:rFonts w:ascii="Symbol" w:hAnsi="Symbol" w:hint="default"/>
      </w:rPr>
    </w:lvl>
    <w:lvl w:ilvl="1" w:tplc="37E84BC8">
      <w:start w:val="1"/>
      <w:numFmt w:val="bullet"/>
      <w:lvlText w:val="-"/>
      <w:lvlJc w:val="left"/>
      <w:pPr>
        <w:tabs>
          <w:tab w:val="num" w:pos="1440"/>
        </w:tabs>
        <w:ind w:left="1440" w:hanging="360"/>
      </w:pPr>
      <w:rPr>
        <w:rFonts w:ascii="Symbol" w:hAnsi="Symbol" w:hint="default"/>
      </w:rPr>
    </w:lvl>
    <w:lvl w:ilvl="2" w:tplc="9DCC0ABE">
      <w:numFmt w:val="bullet"/>
      <w:lvlText w:val="•"/>
      <w:lvlJc w:val="left"/>
      <w:pPr>
        <w:tabs>
          <w:tab w:val="num" w:pos="2160"/>
        </w:tabs>
        <w:ind w:left="2160" w:hanging="360"/>
      </w:pPr>
      <w:rPr>
        <w:rFonts w:ascii="Times New Roman" w:hAnsi="Times New Roman" w:hint="default"/>
      </w:rPr>
    </w:lvl>
    <w:lvl w:ilvl="3" w:tplc="8E6068EE">
      <w:numFmt w:val="bullet"/>
      <w:lvlText w:val="•"/>
      <w:lvlJc w:val="left"/>
      <w:pPr>
        <w:tabs>
          <w:tab w:val="num" w:pos="2880"/>
        </w:tabs>
        <w:ind w:left="2880" w:hanging="360"/>
      </w:pPr>
      <w:rPr>
        <w:rFonts w:ascii="Times New Roman" w:hAnsi="Times New Roman" w:hint="default"/>
      </w:rPr>
    </w:lvl>
    <w:lvl w:ilvl="4" w:tplc="EC226368" w:tentative="1">
      <w:start w:val="1"/>
      <w:numFmt w:val="bullet"/>
      <w:lvlText w:val="-"/>
      <w:lvlJc w:val="left"/>
      <w:pPr>
        <w:tabs>
          <w:tab w:val="num" w:pos="3600"/>
        </w:tabs>
        <w:ind w:left="3600" w:hanging="360"/>
      </w:pPr>
      <w:rPr>
        <w:rFonts w:ascii="Symbol" w:hAnsi="Symbol" w:hint="default"/>
      </w:rPr>
    </w:lvl>
    <w:lvl w:ilvl="5" w:tplc="F1283F68" w:tentative="1">
      <w:start w:val="1"/>
      <w:numFmt w:val="bullet"/>
      <w:lvlText w:val="-"/>
      <w:lvlJc w:val="left"/>
      <w:pPr>
        <w:tabs>
          <w:tab w:val="num" w:pos="4320"/>
        </w:tabs>
        <w:ind w:left="4320" w:hanging="360"/>
      </w:pPr>
      <w:rPr>
        <w:rFonts w:ascii="Symbol" w:hAnsi="Symbol" w:hint="default"/>
      </w:rPr>
    </w:lvl>
    <w:lvl w:ilvl="6" w:tplc="D26ACD3C" w:tentative="1">
      <w:start w:val="1"/>
      <w:numFmt w:val="bullet"/>
      <w:lvlText w:val="-"/>
      <w:lvlJc w:val="left"/>
      <w:pPr>
        <w:tabs>
          <w:tab w:val="num" w:pos="5040"/>
        </w:tabs>
        <w:ind w:left="5040" w:hanging="360"/>
      </w:pPr>
      <w:rPr>
        <w:rFonts w:ascii="Symbol" w:hAnsi="Symbol" w:hint="default"/>
      </w:rPr>
    </w:lvl>
    <w:lvl w:ilvl="7" w:tplc="F0FA68B6" w:tentative="1">
      <w:start w:val="1"/>
      <w:numFmt w:val="bullet"/>
      <w:lvlText w:val="-"/>
      <w:lvlJc w:val="left"/>
      <w:pPr>
        <w:tabs>
          <w:tab w:val="num" w:pos="5760"/>
        </w:tabs>
        <w:ind w:left="5760" w:hanging="360"/>
      </w:pPr>
      <w:rPr>
        <w:rFonts w:ascii="Symbol" w:hAnsi="Symbol" w:hint="default"/>
      </w:rPr>
    </w:lvl>
    <w:lvl w:ilvl="8" w:tplc="AF3C07D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EB403E7"/>
    <w:multiLevelType w:val="hybridMultilevel"/>
    <w:tmpl w:val="A6EE65C8"/>
    <w:lvl w:ilvl="0" w:tplc="47B2C5EA">
      <w:start w:val="1"/>
      <w:numFmt w:val="bullet"/>
      <w:lvlText w:val="§"/>
      <w:lvlJc w:val="left"/>
      <w:pPr>
        <w:tabs>
          <w:tab w:val="num" w:pos="720"/>
        </w:tabs>
        <w:ind w:left="720" w:hanging="360"/>
      </w:pPr>
      <w:rPr>
        <w:rFonts w:ascii="Wingdings" w:hAnsi="Wingdings" w:hint="default"/>
      </w:rPr>
    </w:lvl>
    <w:lvl w:ilvl="1" w:tplc="1F4AE338">
      <w:numFmt w:val="bullet"/>
      <w:lvlText w:val="-"/>
      <w:lvlJc w:val="left"/>
      <w:pPr>
        <w:tabs>
          <w:tab w:val="num" w:pos="1440"/>
        </w:tabs>
        <w:ind w:left="1440" w:hanging="360"/>
      </w:pPr>
      <w:rPr>
        <w:rFonts w:ascii="Symbol" w:hAnsi="Symbol" w:hint="default"/>
      </w:rPr>
    </w:lvl>
    <w:lvl w:ilvl="2" w:tplc="8074771A" w:tentative="1">
      <w:start w:val="1"/>
      <w:numFmt w:val="bullet"/>
      <w:lvlText w:val="§"/>
      <w:lvlJc w:val="left"/>
      <w:pPr>
        <w:tabs>
          <w:tab w:val="num" w:pos="2160"/>
        </w:tabs>
        <w:ind w:left="2160" w:hanging="360"/>
      </w:pPr>
      <w:rPr>
        <w:rFonts w:ascii="Wingdings" w:hAnsi="Wingdings" w:hint="default"/>
      </w:rPr>
    </w:lvl>
    <w:lvl w:ilvl="3" w:tplc="94D2A650" w:tentative="1">
      <w:start w:val="1"/>
      <w:numFmt w:val="bullet"/>
      <w:lvlText w:val="§"/>
      <w:lvlJc w:val="left"/>
      <w:pPr>
        <w:tabs>
          <w:tab w:val="num" w:pos="2880"/>
        </w:tabs>
        <w:ind w:left="2880" w:hanging="360"/>
      </w:pPr>
      <w:rPr>
        <w:rFonts w:ascii="Wingdings" w:hAnsi="Wingdings" w:hint="default"/>
      </w:rPr>
    </w:lvl>
    <w:lvl w:ilvl="4" w:tplc="B3E25546" w:tentative="1">
      <w:start w:val="1"/>
      <w:numFmt w:val="bullet"/>
      <w:lvlText w:val="§"/>
      <w:lvlJc w:val="left"/>
      <w:pPr>
        <w:tabs>
          <w:tab w:val="num" w:pos="3600"/>
        </w:tabs>
        <w:ind w:left="3600" w:hanging="360"/>
      </w:pPr>
      <w:rPr>
        <w:rFonts w:ascii="Wingdings" w:hAnsi="Wingdings" w:hint="default"/>
      </w:rPr>
    </w:lvl>
    <w:lvl w:ilvl="5" w:tplc="E2C424A8" w:tentative="1">
      <w:start w:val="1"/>
      <w:numFmt w:val="bullet"/>
      <w:lvlText w:val="§"/>
      <w:lvlJc w:val="left"/>
      <w:pPr>
        <w:tabs>
          <w:tab w:val="num" w:pos="4320"/>
        </w:tabs>
        <w:ind w:left="4320" w:hanging="360"/>
      </w:pPr>
      <w:rPr>
        <w:rFonts w:ascii="Wingdings" w:hAnsi="Wingdings" w:hint="default"/>
      </w:rPr>
    </w:lvl>
    <w:lvl w:ilvl="6" w:tplc="9C04E3B6" w:tentative="1">
      <w:start w:val="1"/>
      <w:numFmt w:val="bullet"/>
      <w:lvlText w:val="§"/>
      <w:lvlJc w:val="left"/>
      <w:pPr>
        <w:tabs>
          <w:tab w:val="num" w:pos="5040"/>
        </w:tabs>
        <w:ind w:left="5040" w:hanging="360"/>
      </w:pPr>
      <w:rPr>
        <w:rFonts w:ascii="Wingdings" w:hAnsi="Wingdings" w:hint="default"/>
      </w:rPr>
    </w:lvl>
    <w:lvl w:ilvl="7" w:tplc="474A4816" w:tentative="1">
      <w:start w:val="1"/>
      <w:numFmt w:val="bullet"/>
      <w:lvlText w:val="§"/>
      <w:lvlJc w:val="left"/>
      <w:pPr>
        <w:tabs>
          <w:tab w:val="num" w:pos="5760"/>
        </w:tabs>
        <w:ind w:left="5760" w:hanging="360"/>
      </w:pPr>
      <w:rPr>
        <w:rFonts w:ascii="Wingdings" w:hAnsi="Wingdings" w:hint="default"/>
      </w:rPr>
    </w:lvl>
    <w:lvl w:ilvl="8" w:tplc="FE20A91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E077E7"/>
    <w:multiLevelType w:val="hybridMultilevel"/>
    <w:tmpl w:val="52BA2FB2"/>
    <w:lvl w:ilvl="0" w:tplc="0D5E4F0A">
      <w:start w:val="1"/>
      <w:numFmt w:val="bullet"/>
      <w:lvlText w:val="§"/>
      <w:lvlJc w:val="left"/>
      <w:pPr>
        <w:tabs>
          <w:tab w:val="num" w:pos="720"/>
        </w:tabs>
        <w:ind w:left="720" w:hanging="360"/>
      </w:pPr>
      <w:rPr>
        <w:rFonts w:ascii="Wingdings" w:hAnsi="Wingdings" w:hint="default"/>
      </w:rPr>
    </w:lvl>
    <w:lvl w:ilvl="1" w:tplc="96748DCE">
      <w:numFmt w:val="bullet"/>
      <w:lvlText w:val="-"/>
      <w:lvlJc w:val="left"/>
      <w:pPr>
        <w:tabs>
          <w:tab w:val="num" w:pos="1440"/>
        </w:tabs>
        <w:ind w:left="1440" w:hanging="360"/>
      </w:pPr>
      <w:rPr>
        <w:rFonts w:ascii="Symbol" w:hAnsi="Symbol" w:hint="default"/>
      </w:rPr>
    </w:lvl>
    <w:lvl w:ilvl="2" w:tplc="9C76DAEC">
      <w:numFmt w:val="bullet"/>
      <w:lvlText w:val="•"/>
      <w:lvlJc w:val="left"/>
      <w:pPr>
        <w:tabs>
          <w:tab w:val="num" w:pos="2160"/>
        </w:tabs>
        <w:ind w:left="2160" w:hanging="360"/>
      </w:pPr>
      <w:rPr>
        <w:rFonts w:ascii="Times New Roman" w:hAnsi="Times New Roman" w:hint="default"/>
      </w:rPr>
    </w:lvl>
    <w:lvl w:ilvl="3" w:tplc="2D0A3698" w:tentative="1">
      <w:start w:val="1"/>
      <w:numFmt w:val="bullet"/>
      <w:lvlText w:val="§"/>
      <w:lvlJc w:val="left"/>
      <w:pPr>
        <w:tabs>
          <w:tab w:val="num" w:pos="2880"/>
        </w:tabs>
        <w:ind w:left="2880" w:hanging="360"/>
      </w:pPr>
      <w:rPr>
        <w:rFonts w:ascii="Wingdings" w:hAnsi="Wingdings" w:hint="default"/>
      </w:rPr>
    </w:lvl>
    <w:lvl w:ilvl="4" w:tplc="BD4EE188" w:tentative="1">
      <w:start w:val="1"/>
      <w:numFmt w:val="bullet"/>
      <w:lvlText w:val="§"/>
      <w:lvlJc w:val="left"/>
      <w:pPr>
        <w:tabs>
          <w:tab w:val="num" w:pos="3600"/>
        </w:tabs>
        <w:ind w:left="3600" w:hanging="360"/>
      </w:pPr>
      <w:rPr>
        <w:rFonts w:ascii="Wingdings" w:hAnsi="Wingdings" w:hint="default"/>
      </w:rPr>
    </w:lvl>
    <w:lvl w:ilvl="5" w:tplc="CC4AC1EE" w:tentative="1">
      <w:start w:val="1"/>
      <w:numFmt w:val="bullet"/>
      <w:lvlText w:val="§"/>
      <w:lvlJc w:val="left"/>
      <w:pPr>
        <w:tabs>
          <w:tab w:val="num" w:pos="4320"/>
        </w:tabs>
        <w:ind w:left="4320" w:hanging="360"/>
      </w:pPr>
      <w:rPr>
        <w:rFonts w:ascii="Wingdings" w:hAnsi="Wingdings" w:hint="default"/>
      </w:rPr>
    </w:lvl>
    <w:lvl w:ilvl="6" w:tplc="5F826A3E" w:tentative="1">
      <w:start w:val="1"/>
      <w:numFmt w:val="bullet"/>
      <w:lvlText w:val="§"/>
      <w:lvlJc w:val="left"/>
      <w:pPr>
        <w:tabs>
          <w:tab w:val="num" w:pos="5040"/>
        </w:tabs>
        <w:ind w:left="5040" w:hanging="360"/>
      </w:pPr>
      <w:rPr>
        <w:rFonts w:ascii="Wingdings" w:hAnsi="Wingdings" w:hint="default"/>
      </w:rPr>
    </w:lvl>
    <w:lvl w:ilvl="7" w:tplc="4D2CE154" w:tentative="1">
      <w:start w:val="1"/>
      <w:numFmt w:val="bullet"/>
      <w:lvlText w:val="§"/>
      <w:lvlJc w:val="left"/>
      <w:pPr>
        <w:tabs>
          <w:tab w:val="num" w:pos="5760"/>
        </w:tabs>
        <w:ind w:left="5760" w:hanging="360"/>
      </w:pPr>
      <w:rPr>
        <w:rFonts w:ascii="Wingdings" w:hAnsi="Wingdings" w:hint="default"/>
      </w:rPr>
    </w:lvl>
    <w:lvl w:ilvl="8" w:tplc="0C0C764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7F00A1"/>
    <w:multiLevelType w:val="hybridMultilevel"/>
    <w:tmpl w:val="D2F24242"/>
    <w:lvl w:ilvl="0" w:tplc="3C82C7BC">
      <w:start w:val="1"/>
      <w:numFmt w:val="decimal"/>
      <w:lvlText w:val="%1."/>
      <w:lvlJc w:val="left"/>
      <w:pPr>
        <w:ind w:left="720" w:hanging="360"/>
      </w:pPr>
    </w:lvl>
    <w:lvl w:ilvl="1" w:tplc="2CFE7B00">
      <w:start w:val="1"/>
      <w:numFmt w:val="lowerLetter"/>
      <w:lvlText w:val="%2."/>
      <w:lvlJc w:val="left"/>
      <w:pPr>
        <w:ind w:left="1440" w:hanging="360"/>
      </w:pPr>
    </w:lvl>
    <w:lvl w:ilvl="2" w:tplc="28E2AB78">
      <w:start w:val="1"/>
      <w:numFmt w:val="lowerRoman"/>
      <w:lvlText w:val="%3."/>
      <w:lvlJc w:val="right"/>
      <w:pPr>
        <w:ind w:left="2160" w:hanging="180"/>
      </w:pPr>
    </w:lvl>
    <w:lvl w:ilvl="3" w:tplc="8CD699FC">
      <w:start w:val="1"/>
      <w:numFmt w:val="decimal"/>
      <w:lvlText w:val="%4."/>
      <w:lvlJc w:val="left"/>
      <w:pPr>
        <w:ind w:left="2880" w:hanging="360"/>
      </w:pPr>
    </w:lvl>
    <w:lvl w:ilvl="4" w:tplc="EE04BFA0">
      <w:start w:val="1"/>
      <w:numFmt w:val="lowerLetter"/>
      <w:lvlText w:val="%5."/>
      <w:lvlJc w:val="left"/>
      <w:pPr>
        <w:ind w:left="3600" w:hanging="360"/>
      </w:pPr>
    </w:lvl>
    <w:lvl w:ilvl="5" w:tplc="FE000E8E">
      <w:start w:val="1"/>
      <w:numFmt w:val="lowerRoman"/>
      <w:lvlText w:val="%6."/>
      <w:lvlJc w:val="right"/>
      <w:pPr>
        <w:ind w:left="4320" w:hanging="180"/>
      </w:pPr>
    </w:lvl>
    <w:lvl w:ilvl="6" w:tplc="C4CE9F36">
      <w:start w:val="1"/>
      <w:numFmt w:val="decimal"/>
      <w:lvlText w:val="%7."/>
      <w:lvlJc w:val="left"/>
      <w:pPr>
        <w:ind w:left="5040" w:hanging="360"/>
      </w:pPr>
    </w:lvl>
    <w:lvl w:ilvl="7" w:tplc="8AA8B182">
      <w:start w:val="1"/>
      <w:numFmt w:val="lowerLetter"/>
      <w:lvlText w:val="%8."/>
      <w:lvlJc w:val="left"/>
      <w:pPr>
        <w:ind w:left="5760" w:hanging="360"/>
      </w:pPr>
    </w:lvl>
    <w:lvl w:ilvl="8" w:tplc="607E6172">
      <w:start w:val="1"/>
      <w:numFmt w:val="lowerRoman"/>
      <w:lvlText w:val="%9."/>
      <w:lvlJc w:val="right"/>
      <w:pPr>
        <w:ind w:left="6480" w:hanging="180"/>
      </w:pPr>
    </w:lvl>
  </w:abstractNum>
  <w:abstractNum w:abstractNumId="6" w15:restartNumberingAfterBreak="0">
    <w:nsid w:val="2B55988A"/>
    <w:multiLevelType w:val="hybridMultilevel"/>
    <w:tmpl w:val="8030259E"/>
    <w:lvl w:ilvl="0" w:tplc="9C34029C">
      <w:start w:val="1"/>
      <w:numFmt w:val="bullet"/>
      <w:lvlText w:val=""/>
      <w:lvlJc w:val="left"/>
      <w:pPr>
        <w:ind w:left="720" w:hanging="360"/>
      </w:pPr>
      <w:rPr>
        <w:rFonts w:ascii="Symbol" w:hAnsi="Symbol" w:hint="default"/>
      </w:rPr>
    </w:lvl>
    <w:lvl w:ilvl="1" w:tplc="7744FD08">
      <w:start w:val="1"/>
      <w:numFmt w:val="bullet"/>
      <w:lvlText w:val="o"/>
      <w:lvlJc w:val="left"/>
      <w:pPr>
        <w:ind w:left="1440" w:hanging="360"/>
      </w:pPr>
      <w:rPr>
        <w:rFonts w:ascii="Courier New" w:hAnsi="Courier New" w:hint="default"/>
      </w:rPr>
    </w:lvl>
    <w:lvl w:ilvl="2" w:tplc="B82ABC1A">
      <w:start w:val="1"/>
      <w:numFmt w:val="bullet"/>
      <w:lvlText w:val=""/>
      <w:lvlJc w:val="left"/>
      <w:pPr>
        <w:ind w:left="2160" w:hanging="360"/>
      </w:pPr>
      <w:rPr>
        <w:rFonts w:ascii="Wingdings" w:hAnsi="Wingdings" w:hint="default"/>
      </w:rPr>
    </w:lvl>
    <w:lvl w:ilvl="3" w:tplc="E6421410">
      <w:start w:val="1"/>
      <w:numFmt w:val="bullet"/>
      <w:lvlText w:val=""/>
      <w:lvlJc w:val="left"/>
      <w:pPr>
        <w:ind w:left="2880" w:hanging="360"/>
      </w:pPr>
      <w:rPr>
        <w:rFonts w:ascii="Symbol" w:hAnsi="Symbol" w:hint="default"/>
      </w:rPr>
    </w:lvl>
    <w:lvl w:ilvl="4" w:tplc="FDE02228">
      <w:start w:val="1"/>
      <w:numFmt w:val="bullet"/>
      <w:lvlText w:val="o"/>
      <w:lvlJc w:val="left"/>
      <w:pPr>
        <w:ind w:left="3600" w:hanging="360"/>
      </w:pPr>
      <w:rPr>
        <w:rFonts w:ascii="Courier New" w:hAnsi="Courier New" w:hint="default"/>
      </w:rPr>
    </w:lvl>
    <w:lvl w:ilvl="5" w:tplc="BDB2D646">
      <w:start w:val="1"/>
      <w:numFmt w:val="bullet"/>
      <w:lvlText w:val=""/>
      <w:lvlJc w:val="left"/>
      <w:pPr>
        <w:ind w:left="4320" w:hanging="360"/>
      </w:pPr>
      <w:rPr>
        <w:rFonts w:ascii="Wingdings" w:hAnsi="Wingdings" w:hint="default"/>
      </w:rPr>
    </w:lvl>
    <w:lvl w:ilvl="6" w:tplc="C16258F2">
      <w:start w:val="1"/>
      <w:numFmt w:val="bullet"/>
      <w:lvlText w:val=""/>
      <w:lvlJc w:val="left"/>
      <w:pPr>
        <w:ind w:left="5040" w:hanging="360"/>
      </w:pPr>
      <w:rPr>
        <w:rFonts w:ascii="Symbol" w:hAnsi="Symbol" w:hint="default"/>
      </w:rPr>
    </w:lvl>
    <w:lvl w:ilvl="7" w:tplc="9A484DE8">
      <w:start w:val="1"/>
      <w:numFmt w:val="bullet"/>
      <w:lvlText w:val="o"/>
      <w:lvlJc w:val="left"/>
      <w:pPr>
        <w:ind w:left="5760" w:hanging="360"/>
      </w:pPr>
      <w:rPr>
        <w:rFonts w:ascii="Courier New" w:hAnsi="Courier New" w:hint="default"/>
      </w:rPr>
    </w:lvl>
    <w:lvl w:ilvl="8" w:tplc="4B52E3FC">
      <w:start w:val="1"/>
      <w:numFmt w:val="bullet"/>
      <w:lvlText w:val=""/>
      <w:lvlJc w:val="left"/>
      <w:pPr>
        <w:ind w:left="6480" w:hanging="360"/>
      </w:pPr>
      <w:rPr>
        <w:rFonts w:ascii="Wingdings" w:hAnsi="Wingdings" w:hint="default"/>
      </w:rPr>
    </w:lvl>
  </w:abstractNum>
  <w:abstractNum w:abstractNumId="7" w15:restartNumberingAfterBreak="0">
    <w:nsid w:val="35D9388F"/>
    <w:multiLevelType w:val="hybridMultilevel"/>
    <w:tmpl w:val="FC74A20E"/>
    <w:lvl w:ilvl="0" w:tplc="A060FC54">
      <w:start w:val="1"/>
      <w:numFmt w:val="bullet"/>
      <w:lvlText w:val=""/>
      <w:lvlJc w:val="left"/>
      <w:pPr>
        <w:ind w:left="720" w:hanging="360"/>
      </w:pPr>
      <w:rPr>
        <w:rFonts w:ascii="Symbol" w:hAnsi="Symbol" w:hint="default"/>
      </w:rPr>
    </w:lvl>
    <w:lvl w:ilvl="1" w:tplc="E3B430D6">
      <w:start w:val="1"/>
      <w:numFmt w:val="bullet"/>
      <w:lvlText w:val="o"/>
      <w:lvlJc w:val="left"/>
      <w:pPr>
        <w:ind w:left="1440" w:hanging="360"/>
      </w:pPr>
      <w:rPr>
        <w:rFonts w:ascii="Courier New" w:hAnsi="Courier New" w:hint="default"/>
      </w:rPr>
    </w:lvl>
    <w:lvl w:ilvl="2" w:tplc="F988A2E4">
      <w:start w:val="1"/>
      <w:numFmt w:val="bullet"/>
      <w:lvlText w:val=""/>
      <w:lvlJc w:val="left"/>
      <w:pPr>
        <w:ind w:left="2160" w:hanging="360"/>
      </w:pPr>
      <w:rPr>
        <w:rFonts w:ascii="Wingdings" w:hAnsi="Wingdings" w:hint="default"/>
      </w:rPr>
    </w:lvl>
    <w:lvl w:ilvl="3" w:tplc="9F84374A">
      <w:start w:val="1"/>
      <w:numFmt w:val="bullet"/>
      <w:lvlText w:val=""/>
      <w:lvlJc w:val="left"/>
      <w:pPr>
        <w:ind w:left="2880" w:hanging="360"/>
      </w:pPr>
      <w:rPr>
        <w:rFonts w:ascii="Symbol" w:hAnsi="Symbol" w:hint="default"/>
      </w:rPr>
    </w:lvl>
    <w:lvl w:ilvl="4" w:tplc="828CA138">
      <w:start w:val="1"/>
      <w:numFmt w:val="bullet"/>
      <w:lvlText w:val="o"/>
      <w:lvlJc w:val="left"/>
      <w:pPr>
        <w:ind w:left="3600" w:hanging="360"/>
      </w:pPr>
      <w:rPr>
        <w:rFonts w:ascii="Courier New" w:hAnsi="Courier New" w:hint="default"/>
      </w:rPr>
    </w:lvl>
    <w:lvl w:ilvl="5" w:tplc="6A665456">
      <w:start w:val="1"/>
      <w:numFmt w:val="bullet"/>
      <w:lvlText w:val=""/>
      <w:lvlJc w:val="left"/>
      <w:pPr>
        <w:ind w:left="4320" w:hanging="360"/>
      </w:pPr>
      <w:rPr>
        <w:rFonts w:ascii="Wingdings" w:hAnsi="Wingdings" w:hint="default"/>
      </w:rPr>
    </w:lvl>
    <w:lvl w:ilvl="6" w:tplc="CD2A464E">
      <w:start w:val="1"/>
      <w:numFmt w:val="bullet"/>
      <w:lvlText w:val=""/>
      <w:lvlJc w:val="left"/>
      <w:pPr>
        <w:ind w:left="5040" w:hanging="360"/>
      </w:pPr>
      <w:rPr>
        <w:rFonts w:ascii="Symbol" w:hAnsi="Symbol" w:hint="default"/>
      </w:rPr>
    </w:lvl>
    <w:lvl w:ilvl="7" w:tplc="6E4CB67E">
      <w:start w:val="1"/>
      <w:numFmt w:val="bullet"/>
      <w:lvlText w:val="o"/>
      <w:lvlJc w:val="left"/>
      <w:pPr>
        <w:ind w:left="5760" w:hanging="360"/>
      </w:pPr>
      <w:rPr>
        <w:rFonts w:ascii="Courier New" w:hAnsi="Courier New" w:hint="default"/>
      </w:rPr>
    </w:lvl>
    <w:lvl w:ilvl="8" w:tplc="B7F84C02">
      <w:start w:val="1"/>
      <w:numFmt w:val="bullet"/>
      <w:lvlText w:val=""/>
      <w:lvlJc w:val="left"/>
      <w:pPr>
        <w:ind w:left="6480" w:hanging="360"/>
      </w:pPr>
      <w:rPr>
        <w:rFonts w:ascii="Wingdings" w:hAnsi="Wingdings" w:hint="default"/>
      </w:rPr>
    </w:lvl>
  </w:abstractNum>
  <w:abstractNum w:abstractNumId="8" w15:restartNumberingAfterBreak="0">
    <w:nsid w:val="39105178"/>
    <w:multiLevelType w:val="hybridMultilevel"/>
    <w:tmpl w:val="5B60D22A"/>
    <w:lvl w:ilvl="0" w:tplc="407089EC">
      <w:start w:val="1"/>
      <w:numFmt w:val="bullet"/>
      <w:lvlText w:val="-"/>
      <w:lvlJc w:val="left"/>
      <w:pPr>
        <w:tabs>
          <w:tab w:val="num" w:pos="720"/>
        </w:tabs>
        <w:ind w:left="720" w:hanging="360"/>
      </w:pPr>
      <w:rPr>
        <w:rFonts w:ascii="Symbol" w:hAnsi="Symbol" w:hint="default"/>
      </w:rPr>
    </w:lvl>
    <w:lvl w:ilvl="1" w:tplc="8B3A9C6E">
      <w:start w:val="1"/>
      <w:numFmt w:val="bullet"/>
      <w:lvlText w:val="-"/>
      <w:lvlJc w:val="left"/>
      <w:pPr>
        <w:tabs>
          <w:tab w:val="num" w:pos="1440"/>
        </w:tabs>
        <w:ind w:left="1440" w:hanging="360"/>
      </w:pPr>
      <w:rPr>
        <w:rFonts w:ascii="Symbol" w:hAnsi="Symbol" w:hint="default"/>
      </w:rPr>
    </w:lvl>
    <w:lvl w:ilvl="2" w:tplc="A8AAF316" w:tentative="1">
      <w:start w:val="1"/>
      <w:numFmt w:val="bullet"/>
      <w:lvlText w:val="-"/>
      <w:lvlJc w:val="left"/>
      <w:pPr>
        <w:tabs>
          <w:tab w:val="num" w:pos="2160"/>
        </w:tabs>
        <w:ind w:left="2160" w:hanging="360"/>
      </w:pPr>
      <w:rPr>
        <w:rFonts w:ascii="Symbol" w:hAnsi="Symbol" w:hint="default"/>
      </w:rPr>
    </w:lvl>
    <w:lvl w:ilvl="3" w:tplc="4F70D3F0" w:tentative="1">
      <w:start w:val="1"/>
      <w:numFmt w:val="bullet"/>
      <w:lvlText w:val="-"/>
      <w:lvlJc w:val="left"/>
      <w:pPr>
        <w:tabs>
          <w:tab w:val="num" w:pos="2880"/>
        </w:tabs>
        <w:ind w:left="2880" w:hanging="360"/>
      </w:pPr>
      <w:rPr>
        <w:rFonts w:ascii="Symbol" w:hAnsi="Symbol" w:hint="default"/>
      </w:rPr>
    </w:lvl>
    <w:lvl w:ilvl="4" w:tplc="3E1C4704" w:tentative="1">
      <w:start w:val="1"/>
      <w:numFmt w:val="bullet"/>
      <w:lvlText w:val="-"/>
      <w:lvlJc w:val="left"/>
      <w:pPr>
        <w:tabs>
          <w:tab w:val="num" w:pos="3600"/>
        </w:tabs>
        <w:ind w:left="3600" w:hanging="360"/>
      </w:pPr>
      <w:rPr>
        <w:rFonts w:ascii="Symbol" w:hAnsi="Symbol" w:hint="default"/>
      </w:rPr>
    </w:lvl>
    <w:lvl w:ilvl="5" w:tplc="DE70183E" w:tentative="1">
      <w:start w:val="1"/>
      <w:numFmt w:val="bullet"/>
      <w:lvlText w:val="-"/>
      <w:lvlJc w:val="left"/>
      <w:pPr>
        <w:tabs>
          <w:tab w:val="num" w:pos="4320"/>
        </w:tabs>
        <w:ind w:left="4320" w:hanging="360"/>
      </w:pPr>
      <w:rPr>
        <w:rFonts w:ascii="Symbol" w:hAnsi="Symbol" w:hint="default"/>
      </w:rPr>
    </w:lvl>
    <w:lvl w:ilvl="6" w:tplc="5C7A27A0" w:tentative="1">
      <w:start w:val="1"/>
      <w:numFmt w:val="bullet"/>
      <w:lvlText w:val="-"/>
      <w:lvlJc w:val="left"/>
      <w:pPr>
        <w:tabs>
          <w:tab w:val="num" w:pos="5040"/>
        </w:tabs>
        <w:ind w:left="5040" w:hanging="360"/>
      </w:pPr>
      <w:rPr>
        <w:rFonts w:ascii="Symbol" w:hAnsi="Symbol" w:hint="default"/>
      </w:rPr>
    </w:lvl>
    <w:lvl w:ilvl="7" w:tplc="9FC4CB46" w:tentative="1">
      <w:start w:val="1"/>
      <w:numFmt w:val="bullet"/>
      <w:lvlText w:val="-"/>
      <w:lvlJc w:val="left"/>
      <w:pPr>
        <w:tabs>
          <w:tab w:val="num" w:pos="5760"/>
        </w:tabs>
        <w:ind w:left="5760" w:hanging="360"/>
      </w:pPr>
      <w:rPr>
        <w:rFonts w:ascii="Symbol" w:hAnsi="Symbol" w:hint="default"/>
      </w:rPr>
    </w:lvl>
    <w:lvl w:ilvl="8" w:tplc="B53E8D9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3D33446"/>
    <w:multiLevelType w:val="hybridMultilevel"/>
    <w:tmpl w:val="5B1A5EAA"/>
    <w:lvl w:ilvl="0" w:tplc="219840DA">
      <w:start w:val="1"/>
      <w:numFmt w:val="bullet"/>
      <w:lvlText w:val="§"/>
      <w:lvlJc w:val="left"/>
      <w:pPr>
        <w:tabs>
          <w:tab w:val="num" w:pos="720"/>
        </w:tabs>
        <w:ind w:left="720" w:hanging="360"/>
      </w:pPr>
      <w:rPr>
        <w:rFonts w:ascii="Wingdings" w:hAnsi="Wingdings" w:hint="default"/>
      </w:rPr>
    </w:lvl>
    <w:lvl w:ilvl="1" w:tplc="45F05B46">
      <w:numFmt w:val="bullet"/>
      <w:lvlText w:val="-"/>
      <w:lvlJc w:val="left"/>
      <w:pPr>
        <w:tabs>
          <w:tab w:val="num" w:pos="1440"/>
        </w:tabs>
        <w:ind w:left="1440" w:hanging="360"/>
      </w:pPr>
      <w:rPr>
        <w:rFonts w:ascii="Symbol" w:hAnsi="Symbol" w:hint="default"/>
      </w:rPr>
    </w:lvl>
    <w:lvl w:ilvl="2" w:tplc="1286212C" w:tentative="1">
      <w:start w:val="1"/>
      <w:numFmt w:val="bullet"/>
      <w:lvlText w:val="§"/>
      <w:lvlJc w:val="left"/>
      <w:pPr>
        <w:tabs>
          <w:tab w:val="num" w:pos="2160"/>
        </w:tabs>
        <w:ind w:left="2160" w:hanging="360"/>
      </w:pPr>
      <w:rPr>
        <w:rFonts w:ascii="Wingdings" w:hAnsi="Wingdings" w:hint="default"/>
      </w:rPr>
    </w:lvl>
    <w:lvl w:ilvl="3" w:tplc="D8C45230" w:tentative="1">
      <w:start w:val="1"/>
      <w:numFmt w:val="bullet"/>
      <w:lvlText w:val="§"/>
      <w:lvlJc w:val="left"/>
      <w:pPr>
        <w:tabs>
          <w:tab w:val="num" w:pos="2880"/>
        </w:tabs>
        <w:ind w:left="2880" w:hanging="360"/>
      </w:pPr>
      <w:rPr>
        <w:rFonts w:ascii="Wingdings" w:hAnsi="Wingdings" w:hint="default"/>
      </w:rPr>
    </w:lvl>
    <w:lvl w:ilvl="4" w:tplc="4C0AA196" w:tentative="1">
      <w:start w:val="1"/>
      <w:numFmt w:val="bullet"/>
      <w:lvlText w:val="§"/>
      <w:lvlJc w:val="left"/>
      <w:pPr>
        <w:tabs>
          <w:tab w:val="num" w:pos="3600"/>
        </w:tabs>
        <w:ind w:left="3600" w:hanging="360"/>
      </w:pPr>
      <w:rPr>
        <w:rFonts w:ascii="Wingdings" w:hAnsi="Wingdings" w:hint="default"/>
      </w:rPr>
    </w:lvl>
    <w:lvl w:ilvl="5" w:tplc="9FECCB44" w:tentative="1">
      <w:start w:val="1"/>
      <w:numFmt w:val="bullet"/>
      <w:lvlText w:val="§"/>
      <w:lvlJc w:val="left"/>
      <w:pPr>
        <w:tabs>
          <w:tab w:val="num" w:pos="4320"/>
        </w:tabs>
        <w:ind w:left="4320" w:hanging="360"/>
      </w:pPr>
      <w:rPr>
        <w:rFonts w:ascii="Wingdings" w:hAnsi="Wingdings" w:hint="default"/>
      </w:rPr>
    </w:lvl>
    <w:lvl w:ilvl="6" w:tplc="AE360326" w:tentative="1">
      <w:start w:val="1"/>
      <w:numFmt w:val="bullet"/>
      <w:lvlText w:val="§"/>
      <w:lvlJc w:val="left"/>
      <w:pPr>
        <w:tabs>
          <w:tab w:val="num" w:pos="5040"/>
        </w:tabs>
        <w:ind w:left="5040" w:hanging="360"/>
      </w:pPr>
      <w:rPr>
        <w:rFonts w:ascii="Wingdings" w:hAnsi="Wingdings" w:hint="default"/>
      </w:rPr>
    </w:lvl>
    <w:lvl w:ilvl="7" w:tplc="2E524620" w:tentative="1">
      <w:start w:val="1"/>
      <w:numFmt w:val="bullet"/>
      <w:lvlText w:val="§"/>
      <w:lvlJc w:val="left"/>
      <w:pPr>
        <w:tabs>
          <w:tab w:val="num" w:pos="5760"/>
        </w:tabs>
        <w:ind w:left="5760" w:hanging="360"/>
      </w:pPr>
      <w:rPr>
        <w:rFonts w:ascii="Wingdings" w:hAnsi="Wingdings" w:hint="default"/>
      </w:rPr>
    </w:lvl>
    <w:lvl w:ilvl="8" w:tplc="A40CE23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085489"/>
    <w:multiLevelType w:val="hybridMultilevel"/>
    <w:tmpl w:val="88C46296"/>
    <w:lvl w:ilvl="0" w:tplc="7AAE0CAE">
      <w:start w:val="1"/>
      <w:numFmt w:val="bullet"/>
      <w:lvlText w:val="§"/>
      <w:lvlJc w:val="left"/>
      <w:pPr>
        <w:tabs>
          <w:tab w:val="num" w:pos="720"/>
        </w:tabs>
        <w:ind w:left="720" w:hanging="360"/>
      </w:pPr>
      <w:rPr>
        <w:rFonts w:ascii="Wingdings" w:hAnsi="Wingdings" w:hint="default"/>
      </w:rPr>
    </w:lvl>
    <w:lvl w:ilvl="1" w:tplc="ED242D50">
      <w:numFmt w:val="bullet"/>
      <w:lvlText w:val="-"/>
      <w:lvlJc w:val="left"/>
      <w:pPr>
        <w:tabs>
          <w:tab w:val="num" w:pos="1440"/>
        </w:tabs>
        <w:ind w:left="1440" w:hanging="360"/>
      </w:pPr>
      <w:rPr>
        <w:rFonts w:ascii="Symbol" w:hAnsi="Symbol" w:hint="default"/>
      </w:rPr>
    </w:lvl>
    <w:lvl w:ilvl="2" w:tplc="9C6C5972" w:tentative="1">
      <w:start w:val="1"/>
      <w:numFmt w:val="bullet"/>
      <w:lvlText w:val="§"/>
      <w:lvlJc w:val="left"/>
      <w:pPr>
        <w:tabs>
          <w:tab w:val="num" w:pos="2160"/>
        </w:tabs>
        <w:ind w:left="2160" w:hanging="360"/>
      </w:pPr>
      <w:rPr>
        <w:rFonts w:ascii="Wingdings" w:hAnsi="Wingdings" w:hint="default"/>
      </w:rPr>
    </w:lvl>
    <w:lvl w:ilvl="3" w:tplc="E8F6C880" w:tentative="1">
      <w:start w:val="1"/>
      <w:numFmt w:val="bullet"/>
      <w:lvlText w:val="§"/>
      <w:lvlJc w:val="left"/>
      <w:pPr>
        <w:tabs>
          <w:tab w:val="num" w:pos="2880"/>
        </w:tabs>
        <w:ind w:left="2880" w:hanging="360"/>
      </w:pPr>
      <w:rPr>
        <w:rFonts w:ascii="Wingdings" w:hAnsi="Wingdings" w:hint="default"/>
      </w:rPr>
    </w:lvl>
    <w:lvl w:ilvl="4" w:tplc="8018A6F8" w:tentative="1">
      <w:start w:val="1"/>
      <w:numFmt w:val="bullet"/>
      <w:lvlText w:val="§"/>
      <w:lvlJc w:val="left"/>
      <w:pPr>
        <w:tabs>
          <w:tab w:val="num" w:pos="3600"/>
        </w:tabs>
        <w:ind w:left="3600" w:hanging="360"/>
      </w:pPr>
      <w:rPr>
        <w:rFonts w:ascii="Wingdings" w:hAnsi="Wingdings" w:hint="default"/>
      </w:rPr>
    </w:lvl>
    <w:lvl w:ilvl="5" w:tplc="209677AC" w:tentative="1">
      <w:start w:val="1"/>
      <w:numFmt w:val="bullet"/>
      <w:lvlText w:val="§"/>
      <w:lvlJc w:val="left"/>
      <w:pPr>
        <w:tabs>
          <w:tab w:val="num" w:pos="4320"/>
        </w:tabs>
        <w:ind w:left="4320" w:hanging="360"/>
      </w:pPr>
      <w:rPr>
        <w:rFonts w:ascii="Wingdings" w:hAnsi="Wingdings" w:hint="default"/>
      </w:rPr>
    </w:lvl>
    <w:lvl w:ilvl="6" w:tplc="6E145820" w:tentative="1">
      <w:start w:val="1"/>
      <w:numFmt w:val="bullet"/>
      <w:lvlText w:val="§"/>
      <w:lvlJc w:val="left"/>
      <w:pPr>
        <w:tabs>
          <w:tab w:val="num" w:pos="5040"/>
        </w:tabs>
        <w:ind w:left="5040" w:hanging="360"/>
      </w:pPr>
      <w:rPr>
        <w:rFonts w:ascii="Wingdings" w:hAnsi="Wingdings" w:hint="default"/>
      </w:rPr>
    </w:lvl>
    <w:lvl w:ilvl="7" w:tplc="230CF936" w:tentative="1">
      <w:start w:val="1"/>
      <w:numFmt w:val="bullet"/>
      <w:lvlText w:val="§"/>
      <w:lvlJc w:val="left"/>
      <w:pPr>
        <w:tabs>
          <w:tab w:val="num" w:pos="5760"/>
        </w:tabs>
        <w:ind w:left="5760" w:hanging="360"/>
      </w:pPr>
      <w:rPr>
        <w:rFonts w:ascii="Wingdings" w:hAnsi="Wingdings" w:hint="default"/>
      </w:rPr>
    </w:lvl>
    <w:lvl w:ilvl="8" w:tplc="53AC3ED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06F7D36"/>
    <w:multiLevelType w:val="hybridMultilevel"/>
    <w:tmpl w:val="A91C417A"/>
    <w:lvl w:ilvl="0" w:tplc="649AFEE0">
      <w:start w:val="1"/>
      <w:numFmt w:val="bullet"/>
      <w:lvlText w:val="§"/>
      <w:lvlJc w:val="left"/>
      <w:pPr>
        <w:tabs>
          <w:tab w:val="num" w:pos="720"/>
        </w:tabs>
        <w:ind w:left="720" w:hanging="360"/>
      </w:pPr>
      <w:rPr>
        <w:rFonts w:ascii="Wingdings" w:hAnsi="Wingdings" w:hint="default"/>
      </w:rPr>
    </w:lvl>
    <w:lvl w:ilvl="1" w:tplc="79C27296">
      <w:numFmt w:val="bullet"/>
      <w:lvlText w:val="-"/>
      <w:lvlJc w:val="left"/>
      <w:pPr>
        <w:tabs>
          <w:tab w:val="num" w:pos="1440"/>
        </w:tabs>
        <w:ind w:left="1440" w:hanging="360"/>
      </w:pPr>
      <w:rPr>
        <w:rFonts w:ascii="Symbol" w:hAnsi="Symbol" w:hint="default"/>
      </w:rPr>
    </w:lvl>
    <w:lvl w:ilvl="2" w:tplc="7A8242C4">
      <w:numFmt w:val="bullet"/>
      <w:lvlText w:val="•"/>
      <w:lvlJc w:val="left"/>
      <w:pPr>
        <w:tabs>
          <w:tab w:val="num" w:pos="2160"/>
        </w:tabs>
        <w:ind w:left="2160" w:hanging="360"/>
      </w:pPr>
      <w:rPr>
        <w:rFonts w:ascii="Times New Roman" w:hAnsi="Times New Roman" w:hint="default"/>
      </w:rPr>
    </w:lvl>
    <w:lvl w:ilvl="3" w:tplc="DD42EB6A" w:tentative="1">
      <w:start w:val="1"/>
      <w:numFmt w:val="bullet"/>
      <w:lvlText w:val="§"/>
      <w:lvlJc w:val="left"/>
      <w:pPr>
        <w:tabs>
          <w:tab w:val="num" w:pos="2880"/>
        </w:tabs>
        <w:ind w:left="2880" w:hanging="360"/>
      </w:pPr>
      <w:rPr>
        <w:rFonts w:ascii="Wingdings" w:hAnsi="Wingdings" w:hint="default"/>
      </w:rPr>
    </w:lvl>
    <w:lvl w:ilvl="4" w:tplc="D2DE0EDA" w:tentative="1">
      <w:start w:val="1"/>
      <w:numFmt w:val="bullet"/>
      <w:lvlText w:val="§"/>
      <w:lvlJc w:val="left"/>
      <w:pPr>
        <w:tabs>
          <w:tab w:val="num" w:pos="3600"/>
        </w:tabs>
        <w:ind w:left="3600" w:hanging="360"/>
      </w:pPr>
      <w:rPr>
        <w:rFonts w:ascii="Wingdings" w:hAnsi="Wingdings" w:hint="default"/>
      </w:rPr>
    </w:lvl>
    <w:lvl w:ilvl="5" w:tplc="381C00A8" w:tentative="1">
      <w:start w:val="1"/>
      <w:numFmt w:val="bullet"/>
      <w:lvlText w:val="§"/>
      <w:lvlJc w:val="left"/>
      <w:pPr>
        <w:tabs>
          <w:tab w:val="num" w:pos="4320"/>
        </w:tabs>
        <w:ind w:left="4320" w:hanging="360"/>
      </w:pPr>
      <w:rPr>
        <w:rFonts w:ascii="Wingdings" w:hAnsi="Wingdings" w:hint="default"/>
      </w:rPr>
    </w:lvl>
    <w:lvl w:ilvl="6" w:tplc="977AA6BE" w:tentative="1">
      <w:start w:val="1"/>
      <w:numFmt w:val="bullet"/>
      <w:lvlText w:val="§"/>
      <w:lvlJc w:val="left"/>
      <w:pPr>
        <w:tabs>
          <w:tab w:val="num" w:pos="5040"/>
        </w:tabs>
        <w:ind w:left="5040" w:hanging="360"/>
      </w:pPr>
      <w:rPr>
        <w:rFonts w:ascii="Wingdings" w:hAnsi="Wingdings" w:hint="default"/>
      </w:rPr>
    </w:lvl>
    <w:lvl w:ilvl="7" w:tplc="3CCA5F5C" w:tentative="1">
      <w:start w:val="1"/>
      <w:numFmt w:val="bullet"/>
      <w:lvlText w:val="§"/>
      <w:lvlJc w:val="left"/>
      <w:pPr>
        <w:tabs>
          <w:tab w:val="num" w:pos="5760"/>
        </w:tabs>
        <w:ind w:left="5760" w:hanging="360"/>
      </w:pPr>
      <w:rPr>
        <w:rFonts w:ascii="Wingdings" w:hAnsi="Wingdings" w:hint="default"/>
      </w:rPr>
    </w:lvl>
    <w:lvl w:ilvl="8" w:tplc="C108FE0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292F52"/>
    <w:multiLevelType w:val="hybridMultilevel"/>
    <w:tmpl w:val="3606D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62729F"/>
    <w:multiLevelType w:val="hybridMultilevel"/>
    <w:tmpl w:val="29367206"/>
    <w:lvl w:ilvl="0" w:tplc="B682454E">
      <w:start w:val="1"/>
      <w:numFmt w:val="bullet"/>
      <w:lvlText w:val="§"/>
      <w:lvlJc w:val="left"/>
      <w:pPr>
        <w:tabs>
          <w:tab w:val="num" w:pos="720"/>
        </w:tabs>
        <w:ind w:left="720" w:hanging="360"/>
      </w:pPr>
      <w:rPr>
        <w:rFonts w:ascii="Wingdings" w:hAnsi="Wingdings" w:hint="default"/>
      </w:rPr>
    </w:lvl>
    <w:lvl w:ilvl="1" w:tplc="321CBB84">
      <w:numFmt w:val="bullet"/>
      <w:lvlText w:val="-"/>
      <w:lvlJc w:val="left"/>
      <w:pPr>
        <w:tabs>
          <w:tab w:val="num" w:pos="1440"/>
        </w:tabs>
        <w:ind w:left="1440" w:hanging="360"/>
      </w:pPr>
      <w:rPr>
        <w:rFonts w:ascii="Symbol" w:hAnsi="Symbol" w:hint="default"/>
      </w:rPr>
    </w:lvl>
    <w:lvl w:ilvl="2" w:tplc="66AAEBB8" w:tentative="1">
      <w:start w:val="1"/>
      <w:numFmt w:val="bullet"/>
      <w:lvlText w:val="§"/>
      <w:lvlJc w:val="left"/>
      <w:pPr>
        <w:tabs>
          <w:tab w:val="num" w:pos="2160"/>
        </w:tabs>
        <w:ind w:left="2160" w:hanging="360"/>
      </w:pPr>
      <w:rPr>
        <w:rFonts w:ascii="Wingdings" w:hAnsi="Wingdings" w:hint="default"/>
      </w:rPr>
    </w:lvl>
    <w:lvl w:ilvl="3" w:tplc="A3B02BE8" w:tentative="1">
      <w:start w:val="1"/>
      <w:numFmt w:val="bullet"/>
      <w:lvlText w:val="§"/>
      <w:lvlJc w:val="left"/>
      <w:pPr>
        <w:tabs>
          <w:tab w:val="num" w:pos="2880"/>
        </w:tabs>
        <w:ind w:left="2880" w:hanging="360"/>
      </w:pPr>
      <w:rPr>
        <w:rFonts w:ascii="Wingdings" w:hAnsi="Wingdings" w:hint="default"/>
      </w:rPr>
    </w:lvl>
    <w:lvl w:ilvl="4" w:tplc="EAFECFD6" w:tentative="1">
      <w:start w:val="1"/>
      <w:numFmt w:val="bullet"/>
      <w:lvlText w:val="§"/>
      <w:lvlJc w:val="left"/>
      <w:pPr>
        <w:tabs>
          <w:tab w:val="num" w:pos="3600"/>
        </w:tabs>
        <w:ind w:left="3600" w:hanging="360"/>
      </w:pPr>
      <w:rPr>
        <w:rFonts w:ascii="Wingdings" w:hAnsi="Wingdings" w:hint="default"/>
      </w:rPr>
    </w:lvl>
    <w:lvl w:ilvl="5" w:tplc="D6668B76" w:tentative="1">
      <w:start w:val="1"/>
      <w:numFmt w:val="bullet"/>
      <w:lvlText w:val="§"/>
      <w:lvlJc w:val="left"/>
      <w:pPr>
        <w:tabs>
          <w:tab w:val="num" w:pos="4320"/>
        </w:tabs>
        <w:ind w:left="4320" w:hanging="360"/>
      </w:pPr>
      <w:rPr>
        <w:rFonts w:ascii="Wingdings" w:hAnsi="Wingdings" w:hint="default"/>
      </w:rPr>
    </w:lvl>
    <w:lvl w:ilvl="6" w:tplc="A9F22CB2" w:tentative="1">
      <w:start w:val="1"/>
      <w:numFmt w:val="bullet"/>
      <w:lvlText w:val="§"/>
      <w:lvlJc w:val="left"/>
      <w:pPr>
        <w:tabs>
          <w:tab w:val="num" w:pos="5040"/>
        </w:tabs>
        <w:ind w:left="5040" w:hanging="360"/>
      </w:pPr>
      <w:rPr>
        <w:rFonts w:ascii="Wingdings" w:hAnsi="Wingdings" w:hint="default"/>
      </w:rPr>
    </w:lvl>
    <w:lvl w:ilvl="7" w:tplc="21EA899A" w:tentative="1">
      <w:start w:val="1"/>
      <w:numFmt w:val="bullet"/>
      <w:lvlText w:val="§"/>
      <w:lvlJc w:val="left"/>
      <w:pPr>
        <w:tabs>
          <w:tab w:val="num" w:pos="5760"/>
        </w:tabs>
        <w:ind w:left="5760" w:hanging="360"/>
      </w:pPr>
      <w:rPr>
        <w:rFonts w:ascii="Wingdings" w:hAnsi="Wingdings" w:hint="default"/>
      </w:rPr>
    </w:lvl>
    <w:lvl w:ilvl="8" w:tplc="3E98CB6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3B4F98"/>
    <w:multiLevelType w:val="hybridMultilevel"/>
    <w:tmpl w:val="8A14ACD4"/>
    <w:lvl w:ilvl="0" w:tplc="E01AF564">
      <w:start w:val="1"/>
      <w:numFmt w:val="bullet"/>
      <w:lvlText w:val="-"/>
      <w:lvlJc w:val="left"/>
      <w:pPr>
        <w:tabs>
          <w:tab w:val="num" w:pos="720"/>
        </w:tabs>
        <w:ind w:left="720" w:hanging="360"/>
      </w:pPr>
      <w:rPr>
        <w:rFonts w:ascii="Symbol" w:hAnsi="Symbol" w:hint="default"/>
      </w:rPr>
    </w:lvl>
    <w:lvl w:ilvl="1" w:tplc="AC024DAA">
      <w:start w:val="1"/>
      <w:numFmt w:val="bullet"/>
      <w:lvlText w:val="-"/>
      <w:lvlJc w:val="left"/>
      <w:pPr>
        <w:tabs>
          <w:tab w:val="num" w:pos="1440"/>
        </w:tabs>
        <w:ind w:left="1440" w:hanging="360"/>
      </w:pPr>
      <w:rPr>
        <w:rFonts w:ascii="Symbol" w:hAnsi="Symbol" w:hint="default"/>
      </w:rPr>
    </w:lvl>
    <w:lvl w:ilvl="2" w:tplc="FB8CD1CC" w:tentative="1">
      <w:start w:val="1"/>
      <w:numFmt w:val="bullet"/>
      <w:lvlText w:val="-"/>
      <w:lvlJc w:val="left"/>
      <w:pPr>
        <w:tabs>
          <w:tab w:val="num" w:pos="2160"/>
        </w:tabs>
        <w:ind w:left="2160" w:hanging="360"/>
      </w:pPr>
      <w:rPr>
        <w:rFonts w:ascii="Symbol" w:hAnsi="Symbol" w:hint="default"/>
      </w:rPr>
    </w:lvl>
    <w:lvl w:ilvl="3" w:tplc="27B6F880" w:tentative="1">
      <w:start w:val="1"/>
      <w:numFmt w:val="bullet"/>
      <w:lvlText w:val="-"/>
      <w:lvlJc w:val="left"/>
      <w:pPr>
        <w:tabs>
          <w:tab w:val="num" w:pos="2880"/>
        </w:tabs>
        <w:ind w:left="2880" w:hanging="360"/>
      </w:pPr>
      <w:rPr>
        <w:rFonts w:ascii="Symbol" w:hAnsi="Symbol" w:hint="default"/>
      </w:rPr>
    </w:lvl>
    <w:lvl w:ilvl="4" w:tplc="F71C8160" w:tentative="1">
      <w:start w:val="1"/>
      <w:numFmt w:val="bullet"/>
      <w:lvlText w:val="-"/>
      <w:lvlJc w:val="left"/>
      <w:pPr>
        <w:tabs>
          <w:tab w:val="num" w:pos="3600"/>
        </w:tabs>
        <w:ind w:left="3600" w:hanging="360"/>
      </w:pPr>
      <w:rPr>
        <w:rFonts w:ascii="Symbol" w:hAnsi="Symbol" w:hint="default"/>
      </w:rPr>
    </w:lvl>
    <w:lvl w:ilvl="5" w:tplc="BC106840" w:tentative="1">
      <w:start w:val="1"/>
      <w:numFmt w:val="bullet"/>
      <w:lvlText w:val="-"/>
      <w:lvlJc w:val="left"/>
      <w:pPr>
        <w:tabs>
          <w:tab w:val="num" w:pos="4320"/>
        </w:tabs>
        <w:ind w:left="4320" w:hanging="360"/>
      </w:pPr>
      <w:rPr>
        <w:rFonts w:ascii="Symbol" w:hAnsi="Symbol" w:hint="default"/>
      </w:rPr>
    </w:lvl>
    <w:lvl w:ilvl="6" w:tplc="C13809FC" w:tentative="1">
      <w:start w:val="1"/>
      <w:numFmt w:val="bullet"/>
      <w:lvlText w:val="-"/>
      <w:lvlJc w:val="left"/>
      <w:pPr>
        <w:tabs>
          <w:tab w:val="num" w:pos="5040"/>
        </w:tabs>
        <w:ind w:left="5040" w:hanging="360"/>
      </w:pPr>
      <w:rPr>
        <w:rFonts w:ascii="Symbol" w:hAnsi="Symbol" w:hint="default"/>
      </w:rPr>
    </w:lvl>
    <w:lvl w:ilvl="7" w:tplc="7B6EBF6A" w:tentative="1">
      <w:start w:val="1"/>
      <w:numFmt w:val="bullet"/>
      <w:lvlText w:val="-"/>
      <w:lvlJc w:val="left"/>
      <w:pPr>
        <w:tabs>
          <w:tab w:val="num" w:pos="5760"/>
        </w:tabs>
        <w:ind w:left="5760" w:hanging="360"/>
      </w:pPr>
      <w:rPr>
        <w:rFonts w:ascii="Symbol" w:hAnsi="Symbol" w:hint="default"/>
      </w:rPr>
    </w:lvl>
    <w:lvl w:ilvl="8" w:tplc="EE6E7956"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63589028"/>
    <w:multiLevelType w:val="hybridMultilevel"/>
    <w:tmpl w:val="7842FC00"/>
    <w:lvl w:ilvl="0" w:tplc="569620D6">
      <w:start w:val="1"/>
      <w:numFmt w:val="bullet"/>
      <w:lvlText w:val=""/>
      <w:lvlJc w:val="left"/>
      <w:pPr>
        <w:ind w:left="720" w:hanging="360"/>
      </w:pPr>
      <w:rPr>
        <w:rFonts w:ascii="Symbol" w:hAnsi="Symbol" w:hint="default"/>
      </w:rPr>
    </w:lvl>
    <w:lvl w:ilvl="1" w:tplc="1528E652">
      <w:start w:val="1"/>
      <w:numFmt w:val="bullet"/>
      <w:lvlText w:val="o"/>
      <w:lvlJc w:val="left"/>
      <w:pPr>
        <w:ind w:left="1440" w:hanging="360"/>
      </w:pPr>
      <w:rPr>
        <w:rFonts w:ascii="Courier New" w:hAnsi="Courier New" w:hint="default"/>
      </w:rPr>
    </w:lvl>
    <w:lvl w:ilvl="2" w:tplc="87D4710A">
      <w:start w:val="1"/>
      <w:numFmt w:val="bullet"/>
      <w:lvlText w:val=""/>
      <w:lvlJc w:val="left"/>
      <w:pPr>
        <w:ind w:left="2160" w:hanging="360"/>
      </w:pPr>
      <w:rPr>
        <w:rFonts w:ascii="Wingdings" w:hAnsi="Wingdings" w:hint="default"/>
      </w:rPr>
    </w:lvl>
    <w:lvl w:ilvl="3" w:tplc="FC1675B6">
      <w:start w:val="1"/>
      <w:numFmt w:val="bullet"/>
      <w:lvlText w:val=""/>
      <w:lvlJc w:val="left"/>
      <w:pPr>
        <w:ind w:left="2880" w:hanging="360"/>
      </w:pPr>
      <w:rPr>
        <w:rFonts w:ascii="Symbol" w:hAnsi="Symbol" w:hint="default"/>
      </w:rPr>
    </w:lvl>
    <w:lvl w:ilvl="4" w:tplc="66B82C66">
      <w:start w:val="1"/>
      <w:numFmt w:val="bullet"/>
      <w:lvlText w:val="o"/>
      <w:lvlJc w:val="left"/>
      <w:pPr>
        <w:ind w:left="3600" w:hanging="360"/>
      </w:pPr>
      <w:rPr>
        <w:rFonts w:ascii="Courier New" w:hAnsi="Courier New" w:hint="default"/>
      </w:rPr>
    </w:lvl>
    <w:lvl w:ilvl="5" w:tplc="CF84AFE2">
      <w:start w:val="1"/>
      <w:numFmt w:val="bullet"/>
      <w:lvlText w:val=""/>
      <w:lvlJc w:val="left"/>
      <w:pPr>
        <w:ind w:left="4320" w:hanging="360"/>
      </w:pPr>
      <w:rPr>
        <w:rFonts w:ascii="Wingdings" w:hAnsi="Wingdings" w:hint="default"/>
      </w:rPr>
    </w:lvl>
    <w:lvl w:ilvl="6" w:tplc="1762863A">
      <w:start w:val="1"/>
      <w:numFmt w:val="bullet"/>
      <w:lvlText w:val=""/>
      <w:lvlJc w:val="left"/>
      <w:pPr>
        <w:ind w:left="5040" w:hanging="360"/>
      </w:pPr>
      <w:rPr>
        <w:rFonts w:ascii="Symbol" w:hAnsi="Symbol" w:hint="default"/>
      </w:rPr>
    </w:lvl>
    <w:lvl w:ilvl="7" w:tplc="F3B03B58">
      <w:start w:val="1"/>
      <w:numFmt w:val="bullet"/>
      <w:lvlText w:val="o"/>
      <w:lvlJc w:val="left"/>
      <w:pPr>
        <w:ind w:left="5760" w:hanging="360"/>
      </w:pPr>
      <w:rPr>
        <w:rFonts w:ascii="Courier New" w:hAnsi="Courier New" w:hint="default"/>
      </w:rPr>
    </w:lvl>
    <w:lvl w:ilvl="8" w:tplc="1A1E5C52">
      <w:start w:val="1"/>
      <w:numFmt w:val="bullet"/>
      <w:lvlText w:val=""/>
      <w:lvlJc w:val="left"/>
      <w:pPr>
        <w:ind w:left="6480" w:hanging="360"/>
      </w:pPr>
      <w:rPr>
        <w:rFonts w:ascii="Wingdings" w:hAnsi="Wingdings" w:hint="default"/>
      </w:rPr>
    </w:lvl>
  </w:abstractNum>
  <w:abstractNum w:abstractNumId="16" w15:restartNumberingAfterBreak="0">
    <w:nsid w:val="672DAF8A"/>
    <w:multiLevelType w:val="hybridMultilevel"/>
    <w:tmpl w:val="D3805304"/>
    <w:lvl w:ilvl="0" w:tplc="5584245C">
      <w:start w:val="1"/>
      <w:numFmt w:val="bullet"/>
      <w:lvlText w:val=""/>
      <w:lvlJc w:val="left"/>
      <w:pPr>
        <w:ind w:left="720" w:hanging="360"/>
      </w:pPr>
      <w:rPr>
        <w:rFonts w:ascii="Symbol" w:hAnsi="Symbol" w:hint="default"/>
      </w:rPr>
    </w:lvl>
    <w:lvl w:ilvl="1" w:tplc="5CD60CC4">
      <w:start w:val="1"/>
      <w:numFmt w:val="bullet"/>
      <w:lvlText w:val="o"/>
      <w:lvlJc w:val="left"/>
      <w:pPr>
        <w:ind w:left="1440" w:hanging="360"/>
      </w:pPr>
      <w:rPr>
        <w:rFonts w:ascii="Courier New" w:hAnsi="Courier New" w:hint="default"/>
      </w:rPr>
    </w:lvl>
    <w:lvl w:ilvl="2" w:tplc="3DD21996">
      <w:start w:val="1"/>
      <w:numFmt w:val="bullet"/>
      <w:lvlText w:val=""/>
      <w:lvlJc w:val="left"/>
      <w:pPr>
        <w:ind w:left="2160" w:hanging="360"/>
      </w:pPr>
      <w:rPr>
        <w:rFonts w:ascii="Wingdings" w:hAnsi="Wingdings" w:hint="default"/>
      </w:rPr>
    </w:lvl>
    <w:lvl w:ilvl="3" w:tplc="F3AA544E">
      <w:start w:val="1"/>
      <w:numFmt w:val="bullet"/>
      <w:lvlText w:val=""/>
      <w:lvlJc w:val="left"/>
      <w:pPr>
        <w:ind w:left="2880" w:hanging="360"/>
      </w:pPr>
      <w:rPr>
        <w:rFonts w:ascii="Symbol" w:hAnsi="Symbol" w:hint="default"/>
      </w:rPr>
    </w:lvl>
    <w:lvl w:ilvl="4" w:tplc="B2A61576">
      <w:start w:val="1"/>
      <w:numFmt w:val="bullet"/>
      <w:lvlText w:val="o"/>
      <w:lvlJc w:val="left"/>
      <w:pPr>
        <w:ind w:left="3600" w:hanging="360"/>
      </w:pPr>
      <w:rPr>
        <w:rFonts w:ascii="Courier New" w:hAnsi="Courier New" w:hint="default"/>
      </w:rPr>
    </w:lvl>
    <w:lvl w:ilvl="5" w:tplc="B20E72C8">
      <w:start w:val="1"/>
      <w:numFmt w:val="bullet"/>
      <w:lvlText w:val=""/>
      <w:lvlJc w:val="left"/>
      <w:pPr>
        <w:ind w:left="4320" w:hanging="360"/>
      </w:pPr>
      <w:rPr>
        <w:rFonts w:ascii="Wingdings" w:hAnsi="Wingdings" w:hint="default"/>
      </w:rPr>
    </w:lvl>
    <w:lvl w:ilvl="6" w:tplc="EC10A288">
      <w:start w:val="1"/>
      <w:numFmt w:val="bullet"/>
      <w:lvlText w:val=""/>
      <w:lvlJc w:val="left"/>
      <w:pPr>
        <w:ind w:left="5040" w:hanging="360"/>
      </w:pPr>
      <w:rPr>
        <w:rFonts w:ascii="Symbol" w:hAnsi="Symbol" w:hint="default"/>
      </w:rPr>
    </w:lvl>
    <w:lvl w:ilvl="7" w:tplc="DC9CFD4C">
      <w:start w:val="1"/>
      <w:numFmt w:val="bullet"/>
      <w:lvlText w:val="o"/>
      <w:lvlJc w:val="left"/>
      <w:pPr>
        <w:ind w:left="5760" w:hanging="360"/>
      </w:pPr>
      <w:rPr>
        <w:rFonts w:ascii="Courier New" w:hAnsi="Courier New" w:hint="default"/>
      </w:rPr>
    </w:lvl>
    <w:lvl w:ilvl="8" w:tplc="041E2C3E">
      <w:start w:val="1"/>
      <w:numFmt w:val="bullet"/>
      <w:lvlText w:val=""/>
      <w:lvlJc w:val="left"/>
      <w:pPr>
        <w:ind w:left="6480" w:hanging="360"/>
      </w:pPr>
      <w:rPr>
        <w:rFonts w:ascii="Wingdings" w:hAnsi="Wingdings" w:hint="default"/>
      </w:rPr>
    </w:lvl>
  </w:abstractNum>
  <w:abstractNum w:abstractNumId="17" w15:restartNumberingAfterBreak="0">
    <w:nsid w:val="6B9C44B7"/>
    <w:multiLevelType w:val="hybridMultilevel"/>
    <w:tmpl w:val="1542C262"/>
    <w:lvl w:ilvl="0" w:tplc="9B3603CA">
      <w:start w:val="1"/>
      <w:numFmt w:val="bullet"/>
      <w:lvlText w:val=""/>
      <w:lvlJc w:val="left"/>
      <w:pPr>
        <w:ind w:left="720" w:hanging="360"/>
      </w:pPr>
      <w:rPr>
        <w:rFonts w:ascii="Symbol" w:hAnsi="Symbol" w:hint="default"/>
      </w:rPr>
    </w:lvl>
    <w:lvl w:ilvl="1" w:tplc="B03C97EA">
      <w:start w:val="1"/>
      <w:numFmt w:val="bullet"/>
      <w:lvlText w:val="o"/>
      <w:lvlJc w:val="left"/>
      <w:pPr>
        <w:ind w:left="1440" w:hanging="360"/>
      </w:pPr>
      <w:rPr>
        <w:rFonts w:ascii="Courier New" w:hAnsi="Courier New" w:hint="default"/>
      </w:rPr>
    </w:lvl>
    <w:lvl w:ilvl="2" w:tplc="7B5031FE">
      <w:start w:val="1"/>
      <w:numFmt w:val="bullet"/>
      <w:lvlText w:val=""/>
      <w:lvlJc w:val="left"/>
      <w:pPr>
        <w:ind w:left="2160" w:hanging="360"/>
      </w:pPr>
      <w:rPr>
        <w:rFonts w:ascii="Wingdings" w:hAnsi="Wingdings" w:hint="default"/>
      </w:rPr>
    </w:lvl>
    <w:lvl w:ilvl="3" w:tplc="3BD83BC0">
      <w:start w:val="1"/>
      <w:numFmt w:val="bullet"/>
      <w:lvlText w:val=""/>
      <w:lvlJc w:val="left"/>
      <w:pPr>
        <w:ind w:left="2880" w:hanging="360"/>
      </w:pPr>
      <w:rPr>
        <w:rFonts w:ascii="Symbol" w:hAnsi="Symbol" w:hint="default"/>
      </w:rPr>
    </w:lvl>
    <w:lvl w:ilvl="4" w:tplc="96721638">
      <w:start w:val="1"/>
      <w:numFmt w:val="bullet"/>
      <w:lvlText w:val="o"/>
      <w:lvlJc w:val="left"/>
      <w:pPr>
        <w:ind w:left="3600" w:hanging="360"/>
      </w:pPr>
      <w:rPr>
        <w:rFonts w:ascii="Courier New" w:hAnsi="Courier New" w:hint="default"/>
      </w:rPr>
    </w:lvl>
    <w:lvl w:ilvl="5" w:tplc="BB9E0C02">
      <w:start w:val="1"/>
      <w:numFmt w:val="bullet"/>
      <w:lvlText w:val=""/>
      <w:lvlJc w:val="left"/>
      <w:pPr>
        <w:ind w:left="4320" w:hanging="360"/>
      </w:pPr>
      <w:rPr>
        <w:rFonts w:ascii="Wingdings" w:hAnsi="Wingdings" w:hint="default"/>
      </w:rPr>
    </w:lvl>
    <w:lvl w:ilvl="6" w:tplc="F30491D8">
      <w:start w:val="1"/>
      <w:numFmt w:val="bullet"/>
      <w:lvlText w:val=""/>
      <w:lvlJc w:val="left"/>
      <w:pPr>
        <w:ind w:left="5040" w:hanging="360"/>
      </w:pPr>
      <w:rPr>
        <w:rFonts w:ascii="Symbol" w:hAnsi="Symbol" w:hint="default"/>
      </w:rPr>
    </w:lvl>
    <w:lvl w:ilvl="7" w:tplc="8DB4C5F4">
      <w:start w:val="1"/>
      <w:numFmt w:val="bullet"/>
      <w:lvlText w:val="o"/>
      <w:lvlJc w:val="left"/>
      <w:pPr>
        <w:ind w:left="5760" w:hanging="360"/>
      </w:pPr>
      <w:rPr>
        <w:rFonts w:ascii="Courier New" w:hAnsi="Courier New" w:hint="default"/>
      </w:rPr>
    </w:lvl>
    <w:lvl w:ilvl="8" w:tplc="C5E6AC30">
      <w:start w:val="1"/>
      <w:numFmt w:val="bullet"/>
      <w:lvlText w:val=""/>
      <w:lvlJc w:val="left"/>
      <w:pPr>
        <w:ind w:left="6480" w:hanging="360"/>
      </w:pPr>
      <w:rPr>
        <w:rFonts w:ascii="Wingdings" w:hAnsi="Wingdings" w:hint="default"/>
      </w:rPr>
    </w:lvl>
  </w:abstractNum>
  <w:num w:numId="1" w16cid:durableId="1258637124">
    <w:abstractNumId w:val="16"/>
  </w:num>
  <w:num w:numId="2" w16cid:durableId="573860057">
    <w:abstractNumId w:val="17"/>
  </w:num>
  <w:num w:numId="3" w16cid:durableId="1472601827">
    <w:abstractNumId w:val="5"/>
  </w:num>
  <w:num w:numId="4" w16cid:durableId="1945729736">
    <w:abstractNumId w:val="6"/>
  </w:num>
  <w:num w:numId="5" w16cid:durableId="958340140">
    <w:abstractNumId w:val="15"/>
  </w:num>
  <w:num w:numId="6" w16cid:durableId="2127237210">
    <w:abstractNumId w:val="7"/>
  </w:num>
  <w:num w:numId="7" w16cid:durableId="1263294586">
    <w:abstractNumId w:val="10"/>
  </w:num>
  <w:num w:numId="8" w16cid:durableId="1483041947">
    <w:abstractNumId w:val="2"/>
  </w:num>
  <w:num w:numId="9" w16cid:durableId="1827670947">
    <w:abstractNumId w:val="13"/>
  </w:num>
  <w:num w:numId="10" w16cid:durableId="352389876">
    <w:abstractNumId w:val="9"/>
  </w:num>
  <w:num w:numId="11" w16cid:durableId="1090614815">
    <w:abstractNumId w:val="3"/>
  </w:num>
  <w:num w:numId="12" w16cid:durableId="1440022973">
    <w:abstractNumId w:val="11"/>
  </w:num>
  <w:num w:numId="13" w16cid:durableId="902253285">
    <w:abstractNumId w:val="4"/>
  </w:num>
  <w:num w:numId="14" w16cid:durableId="494344825">
    <w:abstractNumId w:val="1"/>
  </w:num>
  <w:num w:numId="15" w16cid:durableId="1110123685">
    <w:abstractNumId w:val="0"/>
  </w:num>
  <w:num w:numId="16" w16cid:durableId="71976670">
    <w:abstractNumId w:val="14"/>
  </w:num>
  <w:num w:numId="17" w16cid:durableId="196937607">
    <w:abstractNumId w:val="8"/>
  </w:num>
  <w:num w:numId="18" w16cid:durableId="13244966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an Garcia-Arellano">
    <w15:presenceInfo w15:providerId="AD" w15:userId="S::cmgarcia@ca.ibm.com::e7811191-bb2b-4b87-b465-cf27da05b8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1010D"/>
    <w:rsid w:val="00024700"/>
    <w:rsid w:val="00025DA9"/>
    <w:rsid w:val="00070A53"/>
    <w:rsid w:val="000F72A9"/>
    <w:rsid w:val="00126E3B"/>
    <w:rsid w:val="001A6F95"/>
    <w:rsid w:val="001E630D"/>
    <w:rsid w:val="002848DB"/>
    <w:rsid w:val="002B553F"/>
    <w:rsid w:val="0036128D"/>
    <w:rsid w:val="0039689B"/>
    <w:rsid w:val="003B4A47"/>
    <w:rsid w:val="003F2A33"/>
    <w:rsid w:val="0041094E"/>
    <w:rsid w:val="004363DD"/>
    <w:rsid w:val="004366A0"/>
    <w:rsid w:val="00483670"/>
    <w:rsid w:val="004E4849"/>
    <w:rsid w:val="005375E6"/>
    <w:rsid w:val="00555445"/>
    <w:rsid w:val="00562F6E"/>
    <w:rsid w:val="00644DAD"/>
    <w:rsid w:val="006639FD"/>
    <w:rsid w:val="0071211A"/>
    <w:rsid w:val="007653B3"/>
    <w:rsid w:val="007A511D"/>
    <w:rsid w:val="007E55C0"/>
    <w:rsid w:val="008A4250"/>
    <w:rsid w:val="008B6889"/>
    <w:rsid w:val="00967D52"/>
    <w:rsid w:val="00970C4F"/>
    <w:rsid w:val="00984694"/>
    <w:rsid w:val="0099522E"/>
    <w:rsid w:val="009F08B0"/>
    <w:rsid w:val="00A06E0D"/>
    <w:rsid w:val="00A159DC"/>
    <w:rsid w:val="00A41D00"/>
    <w:rsid w:val="00B126E9"/>
    <w:rsid w:val="00B82D16"/>
    <w:rsid w:val="00B86691"/>
    <w:rsid w:val="00BA4962"/>
    <w:rsid w:val="00BB0887"/>
    <w:rsid w:val="00C3399F"/>
    <w:rsid w:val="00C41ADD"/>
    <w:rsid w:val="00D1010D"/>
    <w:rsid w:val="00D7044D"/>
    <w:rsid w:val="00DC5FFD"/>
    <w:rsid w:val="00DF531A"/>
    <w:rsid w:val="00E045FC"/>
    <w:rsid w:val="00E67D11"/>
    <w:rsid w:val="00EB3B1D"/>
    <w:rsid w:val="00EC3595"/>
    <w:rsid w:val="00EE39AA"/>
    <w:rsid w:val="00EE6E42"/>
    <w:rsid w:val="00F26EF6"/>
    <w:rsid w:val="00F465F3"/>
    <w:rsid w:val="00F8773C"/>
    <w:rsid w:val="00FA31CB"/>
    <w:rsid w:val="01CC338B"/>
    <w:rsid w:val="0B604FEB"/>
    <w:rsid w:val="0D2B32A3"/>
    <w:rsid w:val="17C9704F"/>
    <w:rsid w:val="1C1A3989"/>
    <w:rsid w:val="34AE8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F7444"/>
  <w15:docId w15:val="{0E857B87-9711-0B4E-A824-27B9981C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DAD"/>
  </w:style>
  <w:style w:type="paragraph" w:styleId="Heading1">
    <w:name w:val="heading 1"/>
    <w:basedOn w:val="Normal"/>
    <w:next w:val="Normal"/>
    <w:link w:val="Heading1Char"/>
    <w:uiPriority w:val="9"/>
    <w:qFormat/>
    <w:rsid w:val="34AE8EAA"/>
    <w:pPr>
      <w:keepNext/>
      <w:spacing w:after="280"/>
      <w:outlineLvl w:val="0"/>
    </w:pPr>
    <w:rPr>
      <w:rFonts w:asciiTheme="majorHAnsi" w:eastAsiaTheme="majorEastAsia" w:hAnsiTheme="majorHAnsi" w:cstheme="majorBidi"/>
      <w:color w:val="2E74B5" w:themeColor="accent1" w:themeShade="BF"/>
      <w:sz w:val="32"/>
      <w:szCs w:val="32"/>
      <w:lang w:val="en-CA"/>
    </w:rPr>
  </w:style>
  <w:style w:type="paragraph" w:styleId="Heading2">
    <w:name w:val="heading 2"/>
    <w:basedOn w:val="Normal"/>
    <w:next w:val="Normal"/>
    <w:link w:val="Heading2Char"/>
    <w:uiPriority w:val="9"/>
    <w:unhideWhenUsed/>
    <w:qFormat/>
    <w:rsid w:val="34AE8EAA"/>
    <w:pPr>
      <w:keepNext/>
      <w:keepLines/>
      <w:spacing w:before="40" w:after="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425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C4F"/>
    <w:pPr>
      <w:ind w:left="720"/>
      <w:contextualSpacing/>
    </w:pPr>
    <w:rPr>
      <w:rFonts w:ascii="Times New Roman" w:eastAsia="Times New Roman" w:hAnsi="Times New Roman" w:cs="Times New Roman"/>
      <w:lang w:val="en-CA"/>
    </w:rPr>
  </w:style>
  <w:style w:type="character" w:customStyle="1" w:styleId="Heading2Char">
    <w:name w:val="Heading 2 Char"/>
    <w:basedOn w:val="DefaultParagraphFont"/>
    <w:link w:val="Heading2"/>
    <w:uiPriority w:val="9"/>
    <w:rsid w:val="34AE8EAA"/>
    <w:rPr>
      <w:rFonts w:asciiTheme="majorHAnsi" w:eastAsiaTheme="majorEastAsia" w:hAnsiTheme="majorHAnsi" w:cstheme="majorBidi"/>
      <w:color w:val="2E74B5" w:themeColor="accent1" w:themeShade="BF"/>
      <w:sz w:val="26"/>
      <w:szCs w:val="26"/>
      <w:lang w:val="en-CA"/>
    </w:rPr>
  </w:style>
  <w:style w:type="character" w:customStyle="1" w:styleId="Heading1Char">
    <w:name w:val="Heading 1 Char"/>
    <w:basedOn w:val="DefaultParagraphFont"/>
    <w:link w:val="Heading1"/>
    <w:uiPriority w:val="9"/>
    <w:rsid w:val="34AE8EAA"/>
    <w:rPr>
      <w:rFonts w:asciiTheme="majorHAnsi" w:eastAsiaTheme="majorEastAsia" w:hAnsiTheme="majorHAnsi" w:cstheme="majorBidi"/>
      <w:color w:val="2E74B5" w:themeColor="accent1" w:themeShade="BF"/>
      <w:sz w:val="32"/>
      <w:szCs w:val="32"/>
      <w:lang w:val="en-CA"/>
    </w:rPr>
  </w:style>
  <w:style w:type="character" w:styleId="Hyperlink">
    <w:name w:val="Hyperlink"/>
    <w:basedOn w:val="DefaultParagraphFont"/>
    <w:uiPriority w:val="99"/>
    <w:unhideWhenUsed/>
    <w:rsid w:val="002848DB"/>
    <w:rPr>
      <w:color w:val="0563C1" w:themeColor="hyperlink"/>
      <w:u w:val="single"/>
    </w:rPr>
  </w:style>
  <w:style w:type="character" w:customStyle="1" w:styleId="UnresolvedMention1">
    <w:name w:val="Unresolved Mention1"/>
    <w:basedOn w:val="DefaultParagraphFont"/>
    <w:uiPriority w:val="99"/>
    <w:rsid w:val="002848DB"/>
    <w:rPr>
      <w:color w:val="605E5C"/>
      <w:shd w:val="clear" w:color="auto" w:fill="E1DFDD"/>
    </w:rPr>
  </w:style>
  <w:style w:type="character" w:customStyle="1" w:styleId="Heading3Char">
    <w:name w:val="Heading 3 Char"/>
    <w:basedOn w:val="DefaultParagraphFont"/>
    <w:link w:val="Heading3"/>
    <w:uiPriority w:val="9"/>
    <w:rsid w:val="008A4250"/>
    <w:rPr>
      <w:rFonts w:asciiTheme="majorHAnsi" w:eastAsiaTheme="majorEastAsia" w:hAnsiTheme="majorHAnsi" w:cstheme="majorBidi"/>
      <w:color w:val="1F4D78" w:themeColor="accent1" w:themeShade="7F"/>
    </w:rPr>
  </w:style>
  <w:style w:type="paragraph" w:styleId="CommentText">
    <w:name w:val="annotation text"/>
    <w:basedOn w:val="Normal"/>
    <w:link w:val="CommentTextChar"/>
    <w:uiPriority w:val="99"/>
    <w:semiHidden/>
    <w:unhideWhenUsed/>
    <w:rsid w:val="00644DAD"/>
    <w:rPr>
      <w:sz w:val="20"/>
      <w:szCs w:val="20"/>
    </w:rPr>
  </w:style>
  <w:style w:type="character" w:customStyle="1" w:styleId="CommentTextChar">
    <w:name w:val="Comment Text Char"/>
    <w:basedOn w:val="DefaultParagraphFont"/>
    <w:link w:val="CommentText"/>
    <w:uiPriority w:val="99"/>
    <w:semiHidden/>
    <w:rsid w:val="00644DAD"/>
    <w:rPr>
      <w:sz w:val="20"/>
      <w:szCs w:val="20"/>
    </w:rPr>
  </w:style>
  <w:style w:type="character" w:styleId="CommentReference">
    <w:name w:val="annotation reference"/>
    <w:basedOn w:val="DefaultParagraphFont"/>
    <w:uiPriority w:val="99"/>
    <w:semiHidden/>
    <w:unhideWhenUsed/>
    <w:rsid w:val="00644DAD"/>
    <w:rPr>
      <w:sz w:val="16"/>
      <w:szCs w:val="16"/>
    </w:rPr>
  </w:style>
  <w:style w:type="paragraph" w:styleId="CommentSubject">
    <w:name w:val="annotation subject"/>
    <w:basedOn w:val="CommentText"/>
    <w:next w:val="CommentText"/>
    <w:link w:val="CommentSubjectChar"/>
    <w:uiPriority w:val="99"/>
    <w:semiHidden/>
    <w:unhideWhenUsed/>
    <w:rsid w:val="00984694"/>
    <w:rPr>
      <w:b/>
      <w:bCs/>
    </w:rPr>
  </w:style>
  <w:style w:type="character" w:customStyle="1" w:styleId="CommentSubjectChar">
    <w:name w:val="Comment Subject Char"/>
    <w:basedOn w:val="CommentTextChar"/>
    <w:link w:val="CommentSubject"/>
    <w:uiPriority w:val="99"/>
    <w:semiHidden/>
    <w:rsid w:val="00984694"/>
    <w:rPr>
      <w:b/>
      <w:bCs/>
      <w:sz w:val="20"/>
      <w:szCs w:val="20"/>
    </w:rPr>
  </w:style>
  <w:style w:type="paragraph" w:customStyle="1" w:styleId="Preformatted">
    <w:name w:val="Preformatted"/>
    <w:basedOn w:val="Normal"/>
    <w:link w:val="PreformattedChar"/>
    <w:uiPriority w:val="1"/>
    <w:qFormat/>
    <w:rsid w:val="34AE8EAA"/>
    <w:rPr>
      <w:rFonts w:ascii="Courier New" w:eastAsia="Courier New" w:hAnsi="Courier New" w:cs="Courier New"/>
      <w:lang w:val="en-CA"/>
    </w:rPr>
  </w:style>
  <w:style w:type="paragraph" w:styleId="Title">
    <w:name w:val="Title"/>
    <w:basedOn w:val="Normal"/>
    <w:next w:val="Normal"/>
    <w:link w:val="TitleChar"/>
    <w:uiPriority w:val="10"/>
    <w:qFormat/>
    <w:rsid w:val="34AE8EAA"/>
    <w:pPr>
      <w:spacing w:after="32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34AE8EAA"/>
    <w:rPr>
      <w:rFonts w:asciiTheme="majorHAnsi" w:eastAsiaTheme="majorEastAsia" w:hAnsiTheme="majorHAnsi" w:cstheme="majorBidi"/>
      <w:sz w:val="56"/>
      <w:szCs w:val="56"/>
    </w:rPr>
  </w:style>
  <w:style w:type="character" w:customStyle="1" w:styleId="PreformattedChar">
    <w:name w:val="Preformatted Char"/>
    <w:basedOn w:val="DefaultParagraphFont"/>
    <w:link w:val="Preformatted"/>
    <w:rsid w:val="34AE8EAA"/>
    <w:rPr>
      <w:rFonts w:ascii="Courier New" w:eastAsia="Courier New" w:hAnsi="Courier New" w:cs="Courier New"/>
      <w:sz w:val="24"/>
      <w:szCs w:val="24"/>
      <w:lang w:val="en-CA"/>
    </w:rPr>
  </w:style>
  <w:style w:type="character" w:styleId="FollowedHyperlink">
    <w:name w:val="FollowedHyperlink"/>
    <w:basedOn w:val="DefaultParagraphFont"/>
    <w:uiPriority w:val="99"/>
    <w:semiHidden/>
    <w:unhideWhenUsed/>
    <w:rsid w:val="0071211A"/>
    <w:rPr>
      <w:color w:val="954F72" w:themeColor="followed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4363DD"/>
    <w:pPr>
      <w:spacing w:before="100" w:beforeAutospacing="1" w:after="100" w:afterAutospacing="1"/>
    </w:pPr>
    <w:rPr>
      <w:rFonts w:ascii="Times New Roman" w:eastAsia="Times New Roman" w:hAnsi="Times New Roman" w:cs="Times New Roman"/>
      <w:lang w:val="en-CA"/>
    </w:rPr>
  </w:style>
  <w:style w:type="paragraph" w:styleId="BalloonText">
    <w:name w:val="Balloon Text"/>
    <w:basedOn w:val="Normal"/>
    <w:link w:val="BalloonTextChar"/>
    <w:uiPriority w:val="99"/>
    <w:semiHidden/>
    <w:unhideWhenUsed/>
    <w:rsid w:val="00EB3B1D"/>
    <w:rPr>
      <w:rFonts w:ascii="Tahoma" w:hAnsi="Tahoma" w:cs="Tahoma"/>
      <w:sz w:val="16"/>
      <w:szCs w:val="16"/>
    </w:rPr>
  </w:style>
  <w:style w:type="character" w:customStyle="1" w:styleId="BalloonTextChar">
    <w:name w:val="Balloon Text Char"/>
    <w:basedOn w:val="DefaultParagraphFont"/>
    <w:link w:val="BalloonText"/>
    <w:uiPriority w:val="99"/>
    <w:semiHidden/>
    <w:rsid w:val="00EB3B1D"/>
    <w:rPr>
      <w:rFonts w:ascii="Tahoma" w:hAnsi="Tahoma" w:cs="Tahoma"/>
      <w:sz w:val="16"/>
      <w:szCs w:val="16"/>
    </w:rPr>
  </w:style>
  <w:style w:type="paragraph" w:styleId="Revision">
    <w:name w:val="Revision"/>
    <w:hidden/>
    <w:uiPriority w:val="99"/>
    <w:semiHidden/>
    <w:rsid w:val="00483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16717">
      <w:bodyDiv w:val="1"/>
      <w:marLeft w:val="0"/>
      <w:marRight w:val="0"/>
      <w:marTop w:val="0"/>
      <w:marBottom w:val="0"/>
      <w:divBdr>
        <w:top w:val="none" w:sz="0" w:space="0" w:color="auto"/>
        <w:left w:val="none" w:sz="0" w:space="0" w:color="auto"/>
        <w:bottom w:val="none" w:sz="0" w:space="0" w:color="auto"/>
        <w:right w:val="none" w:sz="0" w:space="0" w:color="auto"/>
      </w:divBdr>
    </w:div>
    <w:div w:id="200672948">
      <w:bodyDiv w:val="1"/>
      <w:marLeft w:val="0"/>
      <w:marRight w:val="0"/>
      <w:marTop w:val="0"/>
      <w:marBottom w:val="0"/>
      <w:divBdr>
        <w:top w:val="none" w:sz="0" w:space="0" w:color="auto"/>
        <w:left w:val="none" w:sz="0" w:space="0" w:color="auto"/>
        <w:bottom w:val="none" w:sz="0" w:space="0" w:color="auto"/>
        <w:right w:val="none" w:sz="0" w:space="0" w:color="auto"/>
      </w:divBdr>
    </w:div>
    <w:div w:id="202526165">
      <w:bodyDiv w:val="1"/>
      <w:marLeft w:val="0"/>
      <w:marRight w:val="0"/>
      <w:marTop w:val="0"/>
      <w:marBottom w:val="0"/>
      <w:divBdr>
        <w:top w:val="none" w:sz="0" w:space="0" w:color="auto"/>
        <w:left w:val="none" w:sz="0" w:space="0" w:color="auto"/>
        <w:bottom w:val="none" w:sz="0" w:space="0" w:color="auto"/>
        <w:right w:val="none" w:sz="0" w:space="0" w:color="auto"/>
      </w:divBdr>
    </w:div>
    <w:div w:id="298387538">
      <w:bodyDiv w:val="1"/>
      <w:marLeft w:val="0"/>
      <w:marRight w:val="0"/>
      <w:marTop w:val="0"/>
      <w:marBottom w:val="0"/>
      <w:divBdr>
        <w:top w:val="none" w:sz="0" w:space="0" w:color="auto"/>
        <w:left w:val="none" w:sz="0" w:space="0" w:color="auto"/>
        <w:bottom w:val="none" w:sz="0" w:space="0" w:color="auto"/>
        <w:right w:val="none" w:sz="0" w:space="0" w:color="auto"/>
      </w:divBdr>
      <w:divsChild>
        <w:div w:id="2023890888">
          <w:marLeft w:val="806"/>
          <w:marRight w:val="0"/>
          <w:marTop w:val="77"/>
          <w:marBottom w:val="0"/>
          <w:divBdr>
            <w:top w:val="none" w:sz="0" w:space="0" w:color="auto"/>
            <w:left w:val="none" w:sz="0" w:space="0" w:color="auto"/>
            <w:bottom w:val="none" w:sz="0" w:space="0" w:color="auto"/>
            <w:right w:val="none" w:sz="0" w:space="0" w:color="auto"/>
          </w:divBdr>
        </w:div>
        <w:div w:id="428965137">
          <w:marLeft w:val="806"/>
          <w:marRight w:val="0"/>
          <w:marTop w:val="77"/>
          <w:marBottom w:val="0"/>
          <w:divBdr>
            <w:top w:val="none" w:sz="0" w:space="0" w:color="auto"/>
            <w:left w:val="none" w:sz="0" w:space="0" w:color="auto"/>
            <w:bottom w:val="none" w:sz="0" w:space="0" w:color="auto"/>
            <w:right w:val="none" w:sz="0" w:space="0" w:color="auto"/>
          </w:divBdr>
        </w:div>
        <w:div w:id="385297859">
          <w:marLeft w:val="806"/>
          <w:marRight w:val="0"/>
          <w:marTop w:val="77"/>
          <w:marBottom w:val="0"/>
          <w:divBdr>
            <w:top w:val="none" w:sz="0" w:space="0" w:color="auto"/>
            <w:left w:val="none" w:sz="0" w:space="0" w:color="auto"/>
            <w:bottom w:val="none" w:sz="0" w:space="0" w:color="auto"/>
            <w:right w:val="none" w:sz="0" w:space="0" w:color="auto"/>
          </w:divBdr>
        </w:div>
        <w:div w:id="1184831213">
          <w:marLeft w:val="806"/>
          <w:marRight w:val="0"/>
          <w:marTop w:val="77"/>
          <w:marBottom w:val="0"/>
          <w:divBdr>
            <w:top w:val="none" w:sz="0" w:space="0" w:color="auto"/>
            <w:left w:val="none" w:sz="0" w:space="0" w:color="auto"/>
            <w:bottom w:val="none" w:sz="0" w:space="0" w:color="auto"/>
            <w:right w:val="none" w:sz="0" w:space="0" w:color="auto"/>
          </w:divBdr>
        </w:div>
      </w:divsChild>
    </w:div>
    <w:div w:id="344862571">
      <w:bodyDiv w:val="1"/>
      <w:marLeft w:val="0"/>
      <w:marRight w:val="0"/>
      <w:marTop w:val="0"/>
      <w:marBottom w:val="0"/>
      <w:divBdr>
        <w:top w:val="none" w:sz="0" w:space="0" w:color="auto"/>
        <w:left w:val="none" w:sz="0" w:space="0" w:color="auto"/>
        <w:bottom w:val="none" w:sz="0" w:space="0" w:color="auto"/>
        <w:right w:val="none" w:sz="0" w:space="0" w:color="auto"/>
      </w:divBdr>
      <w:divsChild>
        <w:div w:id="1153177840">
          <w:marLeft w:val="274"/>
          <w:marRight w:val="0"/>
          <w:marTop w:val="96"/>
          <w:marBottom w:val="0"/>
          <w:divBdr>
            <w:top w:val="none" w:sz="0" w:space="0" w:color="auto"/>
            <w:left w:val="none" w:sz="0" w:space="0" w:color="auto"/>
            <w:bottom w:val="none" w:sz="0" w:space="0" w:color="auto"/>
            <w:right w:val="none" w:sz="0" w:space="0" w:color="auto"/>
          </w:divBdr>
        </w:div>
        <w:div w:id="1061902383">
          <w:marLeft w:val="806"/>
          <w:marRight w:val="0"/>
          <w:marTop w:val="86"/>
          <w:marBottom w:val="0"/>
          <w:divBdr>
            <w:top w:val="none" w:sz="0" w:space="0" w:color="auto"/>
            <w:left w:val="none" w:sz="0" w:space="0" w:color="auto"/>
            <w:bottom w:val="none" w:sz="0" w:space="0" w:color="auto"/>
            <w:right w:val="none" w:sz="0" w:space="0" w:color="auto"/>
          </w:divBdr>
        </w:div>
        <w:div w:id="709644507">
          <w:marLeft w:val="806"/>
          <w:marRight w:val="0"/>
          <w:marTop w:val="86"/>
          <w:marBottom w:val="0"/>
          <w:divBdr>
            <w:top w:val="none" w:sz="0" w:space="0" w:color="auto"/>
            <w:left w:val="none" w:sz="0" w:space="0" w:color="auto"/>
            <w:bottom w:val="none" w:sz="0" w:space="0" w:color="auto"/>
            <w:right w:val="none" w:sz="0" w:space="0" w:color="auto"/>
          </w:divBdr>
        </w:div>
      </w:divsChild>
    </w:div>
    <w:div w:id="358430074">
      <w:bodyDiv w:val="1"/>
      <w:marLeft w:val="0"/>
      <w:marRight w:val="0"/>
      <w:marTop w:val="0"/>
      <w:marBottom w:val="0"/>
      <w:divBdr>
        <w:top w:val="none" w:sz="0" w:space="0" w:color="auto"/>
        <w:left w:val="none" w:sz="0" w:space="0" w:color="auto"/>
        <w:bottom w:val="none" w:sz="0" w:space="0" w:color="auto"/>
        <w:right w:val="none" w:sz="0" w:space="0" w:color="auto"/>
      </w:divBdr>
    </w:div>
    <w:div w:id="640036784">
      <w:bodyDiv w:val="1"/>
      <w:marLeft w:val="0"/>
      <w:marRight w:val="0"/>
      <w:marTop w:val="0"/>
      <w:marBottom w:val="0"/>
      <w:divBdr>
        <w:top w:val="none" w:sz="0" w:space="0" w:color="auto"/>
        <w:left w:val="none" w:sz="0" w:space="0" w:color="auto"/>
        <w:bottom w:val="none" w:sz="0" w:space="0" w:color="auto"/>
        <w:right w:val="none" w:sz="0" w:space="0" w:color="auto"/>
      </w:divBdr>
      <w:divsChild>
        <w:div w:id="676423334">
          <w:marLeft w:val="806"/>
          <w:marRight w:val="0"/>
          <w:marTop w:val="86"/>
          <w:marBottom w:val="0"/>
          <w:divBdr>
            <w:top w:val="none" w:sz="0" w:space="0" w:color="auto"/>
            <w:left w:val="none" w:sz="0" w:space="0" w:color="auto"/>
            <w:bottom w:val="none" w:sz="0" w:space="0" w:color="auto"/>
            <w:right w:val="none" w:sz="0" w:space="0" w:color="auto"/>
          </w:divBdr>
        </w:div>
        <w:div w:id="1733966169">
          <w:marLeft w:val="806"/>
          <w:marRight w:val="0"/>
          <w:marTop w:val="86"/>
          <w:marBottom w:val="0"/>
          <w:divBdr>
            <w:top w:val="none" w:sz="0" w:space="0" w:color="auto"/>
            <w:left w:val="none" w:sz="0" w:space="0" w:color="auto"/>
            <w:bottom w:val="none" w:sz="0" w:space="0" w:color="auto"/>
            <w:right w:val="none" w:sz="0" w:space="0" w:color="auto"/>
          </w:divBdr>
        </w:div>
        <w:div w:id="1778063981">
          <w:marLeft w:val="1267"/>
          <w:marRight w:val="0"/>
          <w:marTop w:val="77"/>
          <w:marBottom w:val="0"/>
          <w:divBdr>
            <w:top w:val="none" w:sz="0" w:space="0" w:color="auto"/>
            <w:left w:val="none" w:sz="0" w:space="0" w:color="auto"/>
            <w:bottom w:val="none" w:sz="0" w:space="0" w:color="auto"/>
            <w:right w:val="none" w:sz="0" w:space="0" w:color="auto"/>
          </w:divBdr>
        </w:div>
        <w:div w:id="850801395">
          <w:marLeft w:val="2246"/>
          <w:marRight w:val="0"/>
          <w:marTop w:val="67"/>
          <w:marBottom w:val="0"/>
          <w:divBdr>
            <w:top w:val="none" w:sz="0" w:space="0" w:color="auto"/>
            <w:left w:val="none" w:sz="0" w:space="0" w:color="auto"/>
            <w:bottom w:val="none" w:sz="0" w:space="0" w:color="auto"/>
            <w:right w:val="none" w:sz="0" w:space="0" w:color="auto"/>
          </w:divBdr>
        </w:div>
        <w:div w:id="2125615452">
          <w:marLeft w:val="1267"/>
          <w:marRight w:val="0"/>
          <w:marTop w:val="77"/>
          <w:marBottom w:val="0"/>
          <w:divBdr>
            <w:top w:val="none" w:sz="0" w:space="0" w:color="auto"/>
            <w:left w:val="none" w:sz="0" w:space="0" w:color="auto"/>
            <w:bottom w:val="none" w:sz="0" w:space="0" w:color="auto"/>
            <w:right w:val="none" w:sz="0" w:space="0" w:color="auto"/>
          </w:divBdr>
        </w:div>
        <w:div w:id="1241283704">
          <w:marLeft w:val="2246"/>
          <w:marRight w:val="0"/>
          <w:marTop w:val="67"/>
          <w:marBottom w:val="0"/>
          <w:divBdr>
            <w:top w:val="none" w:sz="0" w:space="0" w:color="auto"/>
            <w:left w:val="none" w:sz="0" w:space="0" w:color="auto"/>
            <w:bottom w:val="none" w:sz="0" w:space="0" w:color="auto"/>
            <w:right w:val="none" w:sz="0" w:space="0" w:color="auto"/>
          </w:divBdr>
        </w:div>
      </w:divsChild>
    </w:div>
    <w:div w:id="691494399">
      <w:bodyDiv w:val="1"/>
      <w:marLeft w:val="0"/>
      <w:marRight w:val="0"/>
      <w:marTop w:val="0"/>
      <w:marBottom w:val="0"/>
      <w:divBdr>
        <w:top w:val="none" w:sz="0" w:space="0" w:color="auto"/>
        <w:left w:val="none" w:sz="0" w:space="0" w:color="auto"/>
        <w:bottom w:val="none" w:sz="0" w:space="0" w:color="auto"/>
        <w:right w:val="none" w:sz="0" w:space="0" w:color="auto"/>
      </w:divBdr>
      <w:divsChild>
        <w:div w:id="159660326">
          <w:marLeft w:val="274"/>
          <w:marRight w:val="0"/>
          <w:marTop w:val="96"/>
          <w:marBottom w:val="0"/>
          <w:divBdr>
            <w:top w:val="none" w:sz="0" w:space="0" w:color="auto"/>
            <w:left w:val="none" w:sz="0" w:space="0" w:color="auto"/>
            <w:bottom w:val="none" w:sz="0" w:space="0" w:color="auto"/>
            <w:right w:val="none" w:sz="0" w:space="0" w:color="auto"/>
          </w:divBdr>
        </w:div>
        <w:div w:id="1792817942">
          <w:marLeft w:val="806"/>
          <w:marRight w:val="0"/>
          <w:marTop w:val="86"/>
          <w:marBottom w:val="0"/>
          <w:divBdr>
            <w:top w:val="none" w:sz="0" w:space="0" w:color="auto"/>
            <w:left w:val="none" w:sz="0" w:space="0" w:color="auto"/>
            <w:bottom w:val="none" w:sz="0" w:space="0" w:color="auto"/>
            <w:right w:val="none" w:sz="0" w:space="0" w:color="auto"/>
          </w:divBdr>
        </w:div>
        <w:div w:id="1740248375">
          <w:marLeft w:val="806"/>
          <w:marRight w:val="0"/>
          <w:marTop w:val="86"/>
          <w:marBottom w:val="0"/>
          <w:divBdr>
            <w:top w:val="none" w:sz="0" w:space="0" w:color="auto"/>
            <w:left w:val="none" w:sz="0" w:space="0" w:color="auto"/>
            <w:bottom w:val="none" w:sz="0" w:space="0" w:color="auto"/>
            <w:right w:val="none" w:sz="0" w:space="0" w:color="auto"/>
          </w:divBdr>
        </w:div>
        <w:div w:id="1314723993">
          <w:marLeft w:val="806"/>
          <w:marRight w:val="0"/>
          <w:marTop w:val="86"/>
          <w:marBottom w:val="0"/>
          <w:divBdr>
            <w:top w:val="none" w:sz="0" w:space="0" w:color="auto"/>
            <w:left w:val="none" w:sz="0" w:space="0" w:color="auto"/>
            <w:bottom w:val="none" w:sz="0" w:space="0" w:color="auto"/>
            <w:right w:val="none" w:sz="0" w:space="0" w:color="auto"/>
          </w:divBdr>
        </w:div>
      </w:divsChild>
    </w:div>
    <w:div w:id="709113695">
      <w:bodyDiv w:val="1"/>
      <w:marLeft w:val="0"/>
      <w:marRight w:val="0"/>
      <w:marTop w:val="0"/>
      <w:marBottom w:val="0"/>
      <w:divBdr>
        <w:top w:val="none" w:sz="0" w:space="0" w:color="auto"/>
        <w:left w:val="none" w:sz="0" w:space="0" w:color="auto"/>
        <w:bottom w:val="none" w:sz="0" w:space="0" w:color="auto"/>
        <w:right w:val="none" w:sz="0" w:space="0" w:color="auto"/>
      </w:divBdr>
    </w:div>
    <w:div w:id="735665727">
      <w:bodyDiv w:val="1"/>
      <w:marLeft w:val="0"/>
      <w:marRight w:val="0"/>
      <w:marTop w:val="0"/>
      <w:marBottom w:val="0"/>
      <w:divBdr>
        <w:top w:val="none" w:sz="0" w:space="0" w:color="auto"/>
        <w:left w:val="none" w:sz="0" w:space="0" w:color="auto"/>
        <w:bottom w:val="none" w:sz="0" w:space="0" w:color="auto"/>
        <w:right w:val="none" w:sz="0" w:space="0" w:color="auto"/>
      </w:divBdr>
    </w:div>
    <w:div w:id="982392205">
      <w:bodyDiv w:val="1"/>
      <w:marLeft w:val="0"/>
      <w:marRight w:val="0"/>
      <w:marTop w:val="0"/>
      <w:marBottom w:val="0"/>
      <w:divBdr>
        <w:top w:val="none" w:sz="0" w:space="0" w:color="auto"/>
        <w:left w:val="none" w:sz="0" w:space="0" w:color="auto"/>
        <w:bottom w:val="none" w:sz="0" w:space="0" w:color="auto"/>
        <w:right w:val="none" w:sz="0" w:space="0" w:color="auto"/>
      </w:divBdr>
      <w:divsChild>
        <w:div w:id="1650941334">
          <w:marLeft w:val="0"/>
          <w:marRight w:val="0"/>
          <w:marTop w:val="65"/>
          <w:marBottom w:val="0"/>
          <w:divBdr>
            <w:top w:val="none" w:sz="0" w:space="0" w:color="auto"/>
            <w:left w:val="none" w:sz="0" w:space="0" w:color="auto"/>
            <w:bottom w:val="none" w:sz="0" w:space="0" w:color="auto"/>
            <w:right w:val="none" w:sz="0" w:space="0" w:color="auto"/>
          </w:divBdr>
        </w:div>
        <w:div w:id="632105286">
          <w:marLeft w:val="0"/>
          <w:marRight w:val="0"/>
          <w:marTop w:val="65"/>
          <w:marBottom w:val="0"/>
          <w:divBdr>
            <w:top w:val="none" w:sz="0" w:space="0" w:color="auto"/>
            <w:left w:val="none" w:sz="0" w:space="0" w:color="auto"/>
            <w:bottom w:val="none" w:sz="0" w:space="0" w:color="auto"/>
            <w:right w:val="none" w:sz="0" w:space="0" w:color="auto"/>
          </w:divBdr>
        </w:div>
        <w:div w:id="495072219">
          <w:marLeft w:val="0"/>
          <w:marRight w:val="0"/>
          <w:marTop w:val="65"/>
          <w:marBottom w:val="0"/>
          <w:divBdr>
            <w:top w:val="none" w:sz="0" w:space="0" w:color="auto"/>
            <w:left w:val="none" w:sz="0" w:space="0" w:color="auto"/>
            <w:bottom w:val="none" w:sz="0" w:space="0" w:color="auto"/>
            <w:right w:val="none" w:sz="0" w:space="0" w:color="auto"/>
          </w:divBdr>
        </w:div>
        <w:div w:id="1438211520">
          <w:marLeft w:val="0"/>
          <w:marRight w:val="0"/>
          <w:marTop w:val="65"/>
          <w:marBottom w:val="0"/>
          <w:divBdr>
            <w:top w:val="none" w:sz="0" w:space="0" w:color="auto"/>
            <w:left w:val="none" w:sz="0" w:space="0" w:color="auto"/>
            <w:bottom w:val="none" w:sz="0" w:space="0" w:color="auto"/>
            <w:right w:val="none" w:sz="0" w:space="0" w:color="auto"/>
          </w:divBdr>
        </w:div>
      </w:divsChild>
    </w:div>
    <w:div w:id="1067605276">
      <w:bodyDiv w:val="1"/>
      <w:marLeft w:val="0"/>
      <w:marRight w:val="0"/>
      <w:marTop w:val="0"/>
      <w:marBottom w:val="0"/>
      <w:divBdr>
        <w:top w:val="none" w:sz="0" w:space="0" w:color="auto"/>
        <w:left w:val="none" w:sz="0" w:space="0" w:color="auto"/>
        <w:bottom w:val="none" w:sz="0" w:space="0" w:color="auto"/>
        <w:right w:val="none" w:sz="0" w:space="0" w:color="auto"/>
      </w:divBdr>
    </w:div>
    <w:div w:id="1122460471">
      <w:bodyDiv w:val="1"/>
      <w:marLeft w:val="0"/>
      <w:marRight w:val="0"/>
      <w:marTop w:val="0"/>
      <w:marBottom w:val="0"/>
      <w:divBdr>
        <w:top w:val="none" w:sz="0" w:space="0" w:color="auto"/>
        <w:left w:val="none" w:sz="0" w:space="0" w:color="auto"/>
        <w:bottom w:val="none" w:sz="0" w:space="0" w:color="auto"/>
        <w:right w:val="none" w:sz="0" w:space="0" w:color="auto"/>
      </w:divBdr>
    </w:div>
    <w:div w:id="1514298182">
      <w:bodyDiv w:val="1"/>
      <w:marLeft w:val="0"/>
      <w:marRight w:val="0"/>
      <w:marTop w:val="0"/>
      <w:marBottom w:val="0"/>
      <w:divBdr>
        <w:top w:val="none" w:sz="0" w:space="0" w:color="auto"/>
        <w:left w:val="none" w:sz="0" w:space="0" w:color="auto"/>
        <w:bottom w:val="none" w:sz="0" w:space="0" w:color="auto"/>
        <w:right w:val="none" w:sz="0" w:space="0" w:color="auto"/>
      </w:divBdr>
      <w:divsChild>
        <w:div w:id="1781609281">
          <w:marLeft w:val="806"/>
          <w:marRight w:val="0"/>
          <w:marTop w:val="77"/>
          <w:marBottom w:val="0"/>
          <w:divBdr>
            <w:top w:val="none" w:sz="0" w:space="0" w:color="auto"/>
            <w:left w:val="none" w:sz="0" w:space="0" w:color="auto"/>
            <w:bottom w:val="none" w:sz="0" w:space="0" w:color="auto"/>
            <w:right w:val="none" w:sz="0" w:space="0" w:color="auto"/>
          </w:divBdr>
        </w:div>
        <w:div w:id="1095396863">
          <w:marLeft w:val="806"/>
          <w:marRight w:val="0"/>
          <w:marTop w:val="77"/>
          <w:marBottom w:val="0"/>
          <w:divBdr>
            <w:top w:val="none" w:sz="0" w:space="0" w:color="auto"/>
            <w:left w:val="none" w:sz="0" w:space="0" w:color="auto"/>
            <w:bottom w:val="none" w:sz="0" w:space="0" w:color="auto"/>
            <w:right w:val="none" w:sz="0" w:space="0" w:color="auto"/>
          </w:divBdr>
        </w:div>
        <w:div w:id="1281759915">
          <w:marLeft w:val="806"/>
          <w:marRight w:val="0"/>
          <w:marTop w:val="77"/>
          <w:marBottom w:val="0"/>
          <w:divBdr>
            <w:top w:val="none" w:sz="0" w:space="0" w:color="auto"/>
            <w:left w:val="none" w:sz="0" w:space="0" w:color="auto"/>
            <w:bottom w:val="none" w:sz="0" w:space="0" w:color="auto"/>
            <w:right w:val="none" w:sz="0" w:space="0" w:color="auto"/>
          </w:divBdr>
        </w:div>
        <w:div w:id="526143055">
          <w:marLeft w:val="806"/>
          <w:marRight w:val="0"/>
          <w:marTop w:val="77"/>
          <w:marBottom w:val="0"/>
          <w:divBdr>
            <w:top w:val="none" w:sz="0" w:space="0" w:color="auto"/>
            <w:left w:val="none" w:sz="0" w:space="0" w:color="auto"/>
            <w:bottom w:val="none" w:sz="0" w:space="0" w:color="auto"/>
            <w:right w:val="none" w:sz="0" w:space="0" w:color="auto"/>
          </w:divBdr>
        </w:div>
        <w:div w:id="1936667017">
          <w:marLeft w:val="806"/>
          <w:marRight w:val="0"/>
          <w:marTop w:val="77"/>
          <w:marBottom w:val="0"/>
          <w:divBdr>
            <w:top w:val="none" w:sz="0" w:space="0" w:color="auto"/>
            <w:left w:val="none" w:sz="0" w:space="0" w:color="auto"/>
            <w:bottom w:val="none" w:sz="0" w:space="0" w:color="auto"/>
            <w:right w:val="none" w:sz="0" w:space="0" w:color="auto"/>
          </w:divBdr>
        </w:div>
      </w:divsChild>
    </w:div>
    <w:div w:id="1540705948">
      <w:bodyDiv w:val="1"/>
      <w:marLeft w:val="0"/>
      <w:marRight w:val="0"/>
      <w:marTop w:val="0"/>
      <w:marBottom w:val="0"/>
      <w:divBdr>
        <w:top w:val="none" w:sz="0" w:space="0" w:color="auto"/>
        <w:left w:val="none" w:sz="0" w:space="0" w:color="auto"/>
        <w:bottom w:val="none" w:sz="0" w:space="0" w:color="auto"/>
        <w:right w:val="none" w:sz="0" w:space="0" w:color="auto"/>
      </w:divBdr>
      <w:divsChild>
        <w:div w:id="1299383453">
          <w:marLeft w:val="274"/>
          <w:marRight w:val="0"/>
          <w:marTop w:val="96"/>
          <w:marBottom w:val="0"/>
          <w:divBdr>
            <w:top w:val="none" w:sz="0" w:space="0" w:color="auto"/>
            <w:left w:val="none" w:sz="0" w:space="0" w:color="auto"/>
            <w:bottom w:val="none" w:sz="0" w:space="0" w:color="auto"/>
            <w:right w:val="none" w:sz="0" w:space="0" w:color="auto"/>
          </w:divBdr>
        </w:div>
        <w:div w:id="2116827666">
          <w:marLeft w:val="806"/>
          <w:marRight w:val="0"/>
          <w:marTop w:val="86"/>
          <w:marBottom w:val="0"/>
          <w:divBdr>
            <w:top w:val="none" w:sz="0" w:space="0" w:color="auto"/>
            <w:left w:val="none" w:sz="0" w:space="0" w:color="auto"/>
            <w:bottom w:val="none" w:sz="0" w:space="0" w:color="auto"/>
            <w:right w:val="none" w:sz="0" w:space="0" w:color="auto"/>
          </w:divBdr>
        </w:div>
        <w:div w:id="448358788">
          <w:marLeft w:val="806"/>
          <w:marRight w:val="0"/>
          <w:marTop w:val="86"/>
          <w:marBottom w:val="0"/>
          <w:divBdr>
            <w:top w:val="none" w:sz="0" w:space="0" w:color="auto"/>
            <w:left w:val="none" w:sz="0" w:space="0" w:color="auto"/>
            <w:bottom w:val="none" w:sz="0" w:space="0" w:color="auto"/>
            <w:right w:val="none" w:sz="0" w:space="0" w:color="auto"/>
          </w:divBdr>
        </w:div>
        <w:div w:id="142822149">
          <w:marLeft w:val="274"/>
          <w:marRight w:val="0"/>
          <w:marTop w:val="96"/>
          <w:marBottom w:val="0"/>
          <w:divBdr>
            <w:top w:val="none" w:sz="0" w:space="0" w:color="auto"/>
            <w:left w:val="none" w:sz="0" w:space="0" w:color="auto"/>
            <w:bottom w:val="none" w:sz="0" w:space="0" w:color="auto"/>
            <w:right w:val="none" w:sz="0" w:space="0" w:color="auto"/>
          </w:divBdr>
        </w:div>
        <w:div w:id="503127520">
          <w:marLeft w:val="806"/>
          <w:marRight w:val="0"/>
          <w:marTop w:val="86"/>
          <w:marBottom w:val="0"/>
          <w:divBdr>
            <w:top w:val="none" w:sz="0" w:space="0" w:color="auto"/>
            <w:left w:val="none" w:sz="0" w:space="0" w:color="auto"/>
            <w:bottom w:val="none" w:sz="0" w:space="0" w:color="auto"/>
            <w:right w:val="none" w:sz="0" w:space="0" w:color="auto"/>
          </w:divBdr>
        </w:div>
        <w:div w:id="623266280">
          <w:marLeft w:val="806"/>
          <w:marRight w:val="0"/>
          <w:marTop w:val="86"/>
          <w:marBottom w:val="0"/>
          <w:divBdr>
            <w:top w:val="none" w:sz="0" w:space="0" w:color="auto"/>
            <w:left w:val="none" w:sz="0" w:space="0" w:color="auto"/>
            <w:bottom w:val="none" w:sz="0" w:space="0" w:color="auto"/>
            <w:right w:val="none" w:sz="0" w:space="0" w:color="auto"/>
          </w:divBdr>
        </w:div>
        <w:div w:id="389499477">
          <w:marLeft w:val="806"/>
          <w:marRight w:val="0"/>
          <w:marTop w:val="86"/>
          <w:marBottom w:val="0"/>
          <w:divBdr>
            <w:top w:val="none" w:sz="0" w:space="0" w:color="auto"/>
            <w:left w:val="none" w:sz="0" w:space="0" w:color="auto"/>
            <w:bottom w:val="none" w:sz="0" w:space="0" w:color="auto"/>
            <w:right w:val="none" w:sz="0" w:space="0" w:color="auto"/>
          </w:divBdr>
        </w:div>
        <w:div w:id="384720620">
          <w:marLeft w:val="806"/>
          <w:marRight w:val="0"/>
          <w:marTop w:val="86"/>
          <w:marBottom w:val="0"/>
          <w:divBdr>
            <w:top w:val="none" w:sz="0" w:space="0" w:color="auto"/>
            <w:left w:val="none" w:sz="0" w:space="0" w:color="auto"/>
            <w:bottom w:val="none" w:sz="0" w:space="0" w:color="auto"/>
            <w:right w:val="none" w:sz="0" w:space="0" w:color="auto"/>
          </w:divBdr>
        </w:div>
        <w:div w:id="1848203973">
          <w:marLeft w:val="806"/>
          <w:marRight w:val="0"/>
          <w:marTop w:val="86"/>
          <w:marBottom w:val="0"/>
          <w:divBdr>
            <w:top w:val="none" w:sz="0" w:space="0" w:color="auto"/>
            <w:left w:val="none" w:sz="0" w:space="0" w:color="auto"/>
            <w:bottom w:val="none" w:sz="0" w:space="0" w:color="auto"/>
            <w:right w:val="none" w:sz="0" w:space="0" w:color="auto"/>
          </w:divBdr>
        </w:div>
      </w:divsChild>
    </w:div>
    <w:div w:id="1557622380">
      <w:bodyDiv w:val="1"/>
      <w:marLeft w:val="0"/>
      <w:marRight w:val="0"/>
      <w:marTop w:val="0"/>
      <w:marBottom w:val="0"/>
      <w:divBdr>
        <w:top w:val="none" w:sz="0" w:space="0" w:color="auto"/>
        <w:left w:val="none" w:sz="0" w:space="0" w:color="auto"/>
        <w:bottom w:val="none" w:sz="0" w:space="0" w:color="auto"/>
        <w:right w:val="none" w:sz="0" w:space="0" w:color="auto"/>
      </w:divBdr>
    </w:div>
    <w:div w:id="1592741773">
      <w:bodyDiv w:val="1"/>
      <w:marLeft w:val="0"/>
      <w:marRight w:val="0"/>
      <w:marTop w:val="0"/>
      <w:marBottom w:val="0"/>
      <w:divBdr>
        <w:top w:val="none" w:sz="0" w:space="0" w:color="auto"/>
        <w:left w:val="none" w:sz="0" w:space="0" w:color="auto"/>
        <w:bottom w:val="none" w:sz="0" w:space="0" w:color="auto"/>
        <w:right w:val="none" w:sz="0" w:space="0" w:color="auto"/>
      </w:divBdr>
      <w:divsChild>
        <w:div w:id="1068305636">
          <w:marLeft w:val="274"/>
          <w:marRight w:val="0"/>
          <w:marTop w:val="96"/>
          <w:marBottom w:val="0"/>
          <w:divBdr>
            <w:top w:val="none" w:sz="0" w:space="0" w:color="auto"/>
            <w:left w:val="none" w:sz="0" w:space="0" w:color="auto"/>
            <w:bottom w:val="none" w:sz="0" w:space="0" w:color="auto"/>
            <w:right w:val="none" w:sz="0" w:space="0" w:color="auto"/>
          </w:divBdr>
        </w:div>
        <w:div w:id="1577470951">
          <w:marLeft w:val="806"/>
          <w:marRight w:val="0"/>
          <w:marTop w:val="86"/>
          <w:marBottom w:val="0"/>
          <w:divBdr>
            <w:top w:val="none" w:sz="0" w:space="0" w:color="auto"/>
            <w:left w:val="none" w:sz="0" w:space="0" w:color="auto"/>
            <w:bottom w:val="none" w:sz="0" w:space="0" w:color="auto"/>
            <w:right w:val="none" w:sz="0" w:space="0" w:color="auto"/>
          </w:divBdr>
        </w:div>
        <w:div w:id="94400897">
          <w:marLeft w:val="806"/>
          <w:marRight w:val="0"/>
          <w:marTop w:val="86"/>
          <w:marBottom w:val="0"/>
          <w:divBdr>
            <w:top w:val="none" w:sz="0" w:space="0" w:color="auto"/>
            <w:left w:val="none" w:sz="0" w:space="0" w:color="auto"/>
            <w:bottom w:val="none" w:sz="0" w:space="0" w:color="auto"/>
            <w:right w:val="none" w:sz="0" w:space="0" w:color="auto"/>
          </w:divBdr>
        </w:div>
        <w:div w:id="1977370071">
          <w:marLeft w:val="274"/>
          <w:marRight w:val="0"/>
          <w:marTop w:val="96"/>
          <w:marBottom w:val="0"/>
          <w:divBdr>
            <w:top w:val="none" w:sz="0" w:space="0" w:color="auto"/>
            <w:left w:val="none" w:sz="0" w:space="0" w:color="auto"/>
            <w:bottom w:val="none" w:sz="0" w:space="0" w:color="auto"/>
            <w:right w:val="none" w:sz="0" w:space="0" w:color="auto"/>
          </w:divBdr>
        </w:div>
        <w:div w:id="223833104">
          <w:marLeft w:val="806"/>
          <w:marRight w:val="0"/>
          <w:marTop w:val="86"/>
          <w:marBottom w:val="0"/>
          <w:divBdr>
            <w:top w:val="none" w:sz="0" w:space="0" w:color="auto"/>
            <w:left w:val="none" w:sz="0" w:space="0" w:color="auto"/>
            <w:bottom w:val="none" w:sz="0" w:space="0" w:color="auto"/>
            <w:right w:val="none" w:sz="0" w:space="0" w:color="auto"/>
          </w:divBdr>
        </w:div>
        <w:div w:id="8289824">
          <w:marLeft w:val="806"/>
          <w:marRight w:val="0"/>
          <w:marTop w:val="86"/>
          <w:marBottom w:val="0"/>
          <w:divBdr>
            <w:top w:val="none" w:sz="0" w:space="0" w:color="auto"/>
            <w:left w:val="none" w:sz="0" w:space="0" w:color="auto"/>
            <w:bottom w:val="none" w:sz="0" w:space="0" w:color="auto"/>
            <w:right w:val="none" w:sz="0" w:space="0" w:color="auto"/>
          </w:divBdr>
        </w:div>
        <w:div w:id="324289186">
          <w:marLeft w:val="806"/>
          <w:marRight w:val="0"/>
          <w:marTop w:val="86"/>
          <w:marBottom w:val="0"/>
          <w:divBdr>
            <w:top w:val="none" w:sz="0" w:space="0" w:color="auto"/>
            <w:left w:val="none" w:sz="0" w:space="0" w:color="auto"/>
            <w:bottom w:val="none" w:sz="0" w:space="0" w:color="auto"/>
            <w:right w:val="none" w:sz="0" w:space="0" w:color="auto"/>
          </w:divBdr>
        </w:div>
      </w:divsChild>
    </w:div>
    <w:div w:id="1653170420">
      <w:bodyDiv w:val="1"/>
      <w:marLeft w:val="0"/>
      <w:marRight w:val="0"/>
      <w:marTop w:val="0"/>
      <w:marBottom w:val="0"/>
      <w:divBdr>
        <w:top w:val="none" w:sz="0" w:space="0" w:color="auto"/>
        <w:left w:val="none" w:sz="0" w:space="0" w:color="auto"/>
        <w:bottom w:val="none" w:sz="0" w:space="0" w:color="auto"/>
        <w:right w:val="none" w:sz="0" w:space="0" w:color="auto"/>
      </w:divBdr>
    </w:div>
    <w:div w:id="1687751497">
      <w:bodyDiv w:val="1"/>
      <w:marLeft w:val="0"/>
      <w:marRight w:val="0"/>
      <w:marTop w:val="0"/>
      <w:marBottom w:val="0"/>
      <w:divBdr>
        <w:top w:val="none" w:sz="0" w:space="0" w:color="auto"/>
        <w:left w:val="none" w:sz="0" w:space="0" w:color="auto"/>
        <w:bottom w:val="none" w:sz="0" w:space="0" w:color="auto"/>
        <w:right w:val="none" w:sz="0" w:space="0" w:color="auto"/>
      </w:divBdr>
    </w:div>
    <w:div w:id="1712606564">
      <w:bodyDiv w:val="1"/>
      <w:marLeft w:val="0"/>
      <w:marRight w:val="0"/>
      <w:marTop w:val="0"/>
      <w:marBottom w:val="0"/>
      <w:divBdr>
        <w:top w:val="none" w:sz="0" w:space="0" w:color="auto"/>
        <w:left w:val="none" w:sz="0" w:space="0" w:color="auto"/>
        <w:bottom w:val="none" w:sz="0" w:space="0" w:color="auto"/>
        <w:right w:val="none" w:sz="0" w:space="0" w:color="auto"/>
      </w:divBdr>
      <w:divsChild>
        <w:div w:id="1503011199">
          <w:marLeft w:val="274"/>
          <w:marRight w:val="0"/>
          <w:marTop w:val="86"/>
          <w:marBottom w:val="0"/>
          <w:divBdr>
            <w:top w:val="none" w:sz="0" w:space="0" w:color="auto"/>
            <w:left w:val="none" w:sz="0" w:space="0" w:color="auto"/>
            <w:bottom w:val="none" w:sz="0" w:space="0" w:color="auto"/>
            <w:right w:val="none" w:sz="0" w:space="0" w:color="auto"/>
          </w:divBdr>
        </w:div>
        <w:div w:id="1771507382">
          <w:marLeft w:val="806"/>
          <w:marRight w:val="0"/>
          <w:marTop w:val="77"/>
          <w:marBottom w:val="0"/>
          <w:divBdr>
            <w:top w:val="none" w:sz="0" w:space="0" w:color="auto"/>
            <w:left w:val="none" w:sz="0" w:space="0" w:color="auto"/>
            <w:bottom w:val="none" w:sz="0" w:space="0" w:color="auto"/>
            <w:right w:val="none" w:sz="0" w:space="0" w:color="auto"/>
          </w:divBdr>
        </w:div>
        <w:div w:id="1995840259">
          <w:marLeft w:val="806"/>
          <w:marRight w:val="0"/>
          <w:marTop w:val="77"/>
          <w:marBottom w:val="0"/>
          <w:divBdr>
            <w:top w:val="none" w:sz="0" w:space="0" w:color="auto"/>
            <w:left w:val="none" w:sz="0" w:space="0" w:color="auto"/>
            <w:bottom w:val="none" w:sz="0" w:space="0" w:color="auto"/>
            <w:right w:val="none" w:sz="0" w:space="0" w:color="auto"/>
          </w:divBdr>
        </w:div>
        <w:div w:id="1974558152">
          <w:marLeft w:val="274"/>
          <w:marRight w:val="0"/>
          <w:marTop w:val="86"/>
          <w:marBottom w:val="0"/>
          <w:divBdr>
            <w:top w:val="none" w:sz="0" w:space="0" w:color="auto"/>
            <w:left w:val="none" w:sz="0" w:space="0" w:color="auto"/>
            <w:bottom w:val="none" w:sz="0" w:space="0" w:color="auto"/>
            <w:right w:val="none" w:sz="0" w:space="0" w:color="auto"/>
          </w:divBdr>
        </w:div>
        <w:div w:id="1371493776">
          <w:marLeft w:val="806"/>
          <w:marRight w:val="0"/>
          <w:marTop w:val="67"/>
          <w:marBottom w:val="0"/>
          <w:divBdr>
            <w:top w:val="none" w:sz="0" w:space="0" w:color="auto"/>
            <w:left w:val="none" w:sz="0" w:space="0" w:color="auto"/>
            <w:bottom w:val="none" w:sz="0" w:space="0" w:color="auto"/>
            <w:right w:val="none" w:sz="0" w:space="0" w:color="auto"/>
          </w:divBdr>
        </w:div>
        <w:div w:id="296565575">
          <w:marLeft w:val="806"/>
          <w:marRight w:val="0"/>
          <w:marTop w:val="67"/>
          <w:marBottom w:val="0"/>
          <w:divBdr>
            <w:top w:val="none" w:sz="0" w:space="0" w:color="auto"/>
            <w:left w:val="none" w:sz="0" w:space="0" w:color="auto"/>
            <w:bottom w:val="none" w:sz="0" w:space="0" w:color="auto"/>
            <w:right w:val="none" w:sz="0" w:space="0" w:color="auto"/>
          </w:divBdr>
        </w:div>
        <w:div w:id="959455307">
          <w:marLeft w:val="806"/>
          <w:marRight w:val="0"/>
          <w:marTop w:val="67"/>
          <w:marBottom w:val="0"/>
          <w:divBdr>
            <w:top w:val="none" w:sz="0" w:space="0" w:color="auto"/>
            <w:left w:val="none" w:sz="0" w:space="0" w:color="auto"/>
            <w:bottom w:val="none" w:sz="0" w:space="0" w:color="auto"/>
            <w:right w:val="none" w:sz="0" w:space="0" w:color="auto"/>
          </w:divBdr>
        </w:div>
        <w:div w:id="1979454130">
          <w:marLeft w:val="806"/>
          <w:marRight w:val="0"/>
          <w:marTop w:val="67"/>
          <w:marBottom w:val="0"/>
          <w:divBdr>
            <w:top w:val="none" w:sz="0" w:space="0" w:color="auto"/>
            <w:left w:val="none" w:sz="0" w:space="0" w:color="auto"/>
            <w:bottom w:val="none" w:sz="0" w:space="0" w:color="auto"/>
            <w:right w:val="none" w:sz="0" w:space="0" w:color="auto"/>
          </w:divBdr>
        </w:div>
        <w:div w:id="1469981528">
          <w:marLeft w:val="806"/>
          <w:marRight w:val="0"/>
          <w:marTop w:val="67"/>
          <w:marBottom w:val="0"/>
          <w:divBdr>
            <w:top w:val="none" w:sz="0" w:space="0" w:color="auto"/>
            <w:left w:val="none" w:sz="0" w:space="0" w:color="auto"/>
            <w:bottom w:val="none" w:sz="0" w:space="0" w:color="auto"/>
            <w:right w:val="none" w:sz="0" w:space="0" w:color="auto"/>
          </w:divBdr>
        </w:div>
        <w:div w:id="1995834524">
          <w:marLeft w:val="274"/>
          <w:marRight w:val="0"/>
          <w:marTop w:val="86"/>
          <w:marBottom w:val="0"/>
          <w:divBdr>
            <w:top w:val="none" w:sz="0" w:space="0" w:color="auto"/>
            <w:left w:val="none" w:sz="0" w:space="0" w:color="auto"/>
            <w:bottom w:val="none" w:sz="0" w:space="0" w:color="auto"/>
            <w:right w:val="none" w:sz="0" w:space="0" w:color="auto"/>
          </w:divBdr>
        </w:div>
        <w:div w:id="1074398549">
          <w:marLeft w:val="806"/>
          <w:marRight w:val="0"/>
          <w:marTop w:val="77"/>
          <w:marBottom w:val="0"/>
          <w:divBdr>
            <w:top w:val="none" w:sz="0" w:space="0" w:color="auto"/>
            <w:left w:val="none" w:sz="0" w:space="0" w:color="auto"/>
            <w:bottom w:val="none" w:sz="0" w:space="0" w:color="auto"/>
            <w:right w:val="none" w:sz="0" w:space="0" w:color="auto"/>
          </w:divBdr>
        </w:div>
        <w:div w:id="212927854">
          <w:marLeft w:val="274"/>
          <w:marRight w:val="0"/>
          <w:marTop w:val="86"/>
          <w:marBottom w:val="0"/>
          <w:divBdr>
            <w:top w:val="none" w:sz="0" w:space="0" w:color="auto"/>
            <w:left w:val="none" w:sz="0" w:space="0" w:color="auto"/>
            <w:bottom w:val="none" w:sz="0" w:space="0" w:color="auto"/>
            <w:right w:val="none" w:sz="0" w:space="0" w:color="auto"/>
          </w:divBdr>
        </w:div>
      </w:divsChild>
    </w:div>
    <w:div w:id="1836913137">
      <w:bodyDiv w:val="1"/>
      <w:marLeft w:val="0"/>
      <w:marRight w:val="0"/>
      <w:marTop w:val="0"/>
      <w:marBottom w:val="0"/>
      <w:divBdr>
        <w:top w:val="none" w:sz="0" w:space="0" w:color="auto"/>
        <w:left w:val="none" w:sz="0" w:space="0" w:color="auto"/>
        <w:bottom w:val="none" w:sz="0" w:space="0" w:color="auto"/>
        <w:right w:val="none" w:sz="0" w:space="0" w:color="auto"/>
      </w:divBdr>
      <w:divsChild>
        <w:div w:id="2094281419">
          <w:marLeft w:val="274"/>
          <w:marRight w:val="0"/>
          <w:marTop w:val="96"/>
          <w:marBottom w:val="0"/>
          <w:divBdr>
            <w:top w:val="none" w:sz="0" w:space="0" w:color="auto"/>
            <w:left w:val="none" w:sz="0" w:space="0" w:color="auto"/>
            <w:bottom w:val="none" w:sz="0" w:space="0" w:color="auto"/>
            <w:right w:val="none" w:sz="0" w:space="0" w:color="auto"/>
          </w:divBdr>
        </w:div>
        <w:div w:id="1964848778">
          <w:marLeft w:val="806"/>
          <w:marRight w:val="0"/>
          <w:marTop w:val="86"/>
          <w:marBottom w:val="0"/>
          <w:divBdr>
            <w:top w:val="none" w:sz="0" w:space="0" w:color="auto"/>
            <w:left w:val="none" w:sz="0" w:space="0" w:color="auto"/>
            <w:bottom w:val="none" w:sz="0" w:space="0" w:color="auto"/>
            <w:right w:val="none" w:sz="0" w:space="0" w:color="auto"/>
          </w:divBdr>
        </w:div>
        <w:div w:id="1665157205">
          <w:marLeft w:val="1267"/>
          <w:marRight w:val="0"/>
          <w:marTop w:val="77"/>
          <w:marBottom w:val="0"/>
          <w:divBdr>
            <w:top w:val="none" w:sz="0" w:space="0" w:color="auto"/>
            <w:left w:val="none" w:sz="0" w:space="0" w:color="auto"/>
            <w:bottom w:val="none" w:sz="0" w:space="0" w:color="auto"/>
            <w:right w:val="none" w:sz="0" w:space="0" w:color="auto"/>
          </w:divBdr>
        </w:div>
        <w:div w:id="1274556794">
          <w:marLeft w:val="1267"/>
          <w:marRight w:val="0"/>
          <w:marTop w:val="77"/>
          <w:marBottom w:val="0"/>
          <w:divBdr>
            <w:top w:val="none" w:sz="0" w:space="0" w:color="auto"/>
            <w:left w:val="none" w:sz="0" w:space="0" w:color="auto"/>
            <w:bottom w:val="none" w:sz="0" w:space="0" w:color="auto"/>
            <w:right w:val="none" w:sz="0" w:space="0" w:color="auto"/>
          </w:divBdr>
        </w:div>
        <w:div w:id="1838694777">
          <w:marLeft w:val="806"/>
          <w:marRight w:val="0"/>
          <w:marTop w:val="86"/>
          <w:marBottom w:val="0"/>
          <w:divBdr>
            <w:top w:val="none" w:sz="0" w:space="0" w:color="auto"/>
            <w:left w:val="none" w:sz="0" w:space="0" w:color="auto"/>
            <w:bottom w:val="none" w:sz="0" w:space="0" w:color="auto"/>
            <w:right w:val="none" w:sz="0" w:space="0" w:color="auto"/>
          </w:divBdr>
        </w:div>
      </w:divsChild>
    </w:div>
    <w:div w:id="1839923785">
      <w:bodyDiv w:val="1"/>
      <w:marLeft w:val="0"/>
      <w:marRight w:val="0"/>
      <w:marTop w:val="0"/>
      <w:marBottom w:val="0"/>
      <w:divBdr>
        <w:top w:val="none" w:sz="0" w:space="0" w:color="auto"/>
        <w:left w:val="none" w:sz="0" w:space="0" w:color="auto"/>
        <w:bottom w:val="none" w:sz="0" w:space="0" w:color="auto"/>
        <w:right w:val="none" w:sz="0" w:space="0" w:color="auto"/>
      </w:divBdr>
    </w:div>
    <w:div w:id="2008244257">
      <w:bodyDiv w:val="1"/>
      <w:marLeft w:val="0"/>
      <w:marRight w:val="0"/>
      <w:marTop w:val="0"/>
      <w:marBottom w:val="0"/>
      <w:divBdr>
        <w:top w:val="none" w:sz="0" w:space="0" w:color="auto"/>
        <w:left w:val="none" w:sz="0" w:space="0" w:color="auto"/>
        <w:bottom w:val="none" w:sz="0" w:space="0" w:color="auto"/>
        <w:right w:val="none" w:sz="0" w:space="0" w:color="auto"/>
      </w:divBdr>
      <w:divsChild>
        <w:div w:id="957757921">
          <w:marLeft w:val="274"/>
          <w:marRight w:val="0"/>
          <w:marTop w:val="96"/>
          <w:marBottom w:val="0"/>
          <w:divBdr>
            <w:top w:val="none" w:sz="0" w:space="0" w:color="auto"/>
            <w:left w:val="none" w:sz="0" w:space="0" w:color="auto"/>
            <w:bottom w:val="none" w:sz="0" w:space="0" w:color="auto"/>
            <w:right w:val="none" w:sz="0" w:space="0" w:color="auto"/>
          </w:divBdr>
        </w:div>
        <w:div w:id="16256">
          <w:marLeft w:val="806"/>
          <w:marRight w:val="0"/>
          <w:marTop w:val="86"/>
          <w:marBottom w:val="0"/>
          <w:divBdr>
            <w:top w:val="none" w:sz="0" w:space="0" w:color="auto"/>
            <w:left w:val="none" w:sz="0" w:space="0" w:color="auto"/>
            <w:bottom w:val="none" w:sz="0" w:space="0" w:color="auto"/>
            <w:right w:val="none" w:sz="0" w:space="0" w:color="auto"/>
          </w:divBdr>
        </w:div>
        <w:div w:id="1811091615">
          <w:marLeft w:val="1267"/>
          <w:marRight w:val="0"/>
          <w:marTop w:val="77"/>
          <w:marBottom w:val="0"/>
          <w:divBdr>
            <w:top w:val="none" w:sz="0" w:space="0" w:color="auto"/>
            <w:left w:val="none" w:sz="0" w:space="0" w:color="auto"/>
            <w:bottom w:val="none" w:sz="0" w:space="0" w:color="auto"/>
            <w:right w:val="none" w:sz="0" w:space="0" w:color="auto"/>
          </w:divBdr>
        </w:div>
        <w:div w:id="358166645">
          <w:marLeft w:val="1267"/>
          <w:marRight w:val="0"/>
          <w:marTop w:val="77"/>
          <w:marBottom w:val="0"/>
          <w:divBdr>
            <w:top w:val="none" w:sz="0" w:space="0" w:color="auto"/>
            <w:left w:val="none" w:sz="0" w:space="0" w:color="auto"/>
            <w:bottom w:val="none" w:sz="0" w:space="0" w:color="auto"/>
            <w:right w:val="none" w:sz="0" w:space="0" w:color="auto"/>
          </w:divBdr>
        </w:div>
        <w:div w:id="567955545">
          <w:marLeft w:val="806"/>
          <w:marRight w:val="0"/>
          <w:marTop w:val="86"/>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m.com/think/topics/oltp" TargetMode="External"/><Relationship Id="rId18" Type="http://schemas.openxmlformats.org/officeDocument/2006/relationships/hyperlink" Target="https://db2psdocs.blob.core.windows.net/db2psdocuments/Deploying%20IBM%20Db2%20pureScale%20with%20RDMA%20&amp;%20TCPIP%20private%20network%20on%20Azure.pdf?st=2024-12-16T00%3A00%3A00Z&amp;se=2025-12-26T00%3A00%3A00Z&amp;sp=r&amp;sv=2022-11-02&amp;sr=c&amp;sig=UsCmYw5PM/nEf5E1iUNVyP5tJ/M1XkwbDucQvPHdhBE%3D" TargetMode="External"/><Relationship Id="rId26" Type="http://schemas.microsoft.com/office/2011/relationships/commentsExtended" Target="commentsExtended.xml"/><Relationship Id="rId21" Type="http://schemas.openxmlformats.org/officeDocument/2006/relationships/hyperlink" Target="https://www.ibm.com/docs/en/db2/12.1.0?topic=mmr-mon-get-cf-cmd-get-processing-times-cluster-caching-facility-commands" TargetMode="External"/><Relationship Id="rId34" Type="http://schemas.openxmlformats.org/officeDocument/2006/relationships/fontTable" Target="fontTable.xml"/><Relationship Id="rId7" Type="http://schemas.openxmlformats.org/officeDocument/2006/relationships/hyperlink" Target="https://www.ibm.com/new/announcements/introducing-ibm-db2-purescale-on-microsoft-azure" TargetMode="External"/><Relationship Id="rId12" Type="http://schemas.openxmlformats.org/officeDocument/2006/relationships/image" Target="media/image1.png"/><Relationship Id="rId17" Type="http://schemas.openxmlformats.org/officeDocument/2006/relationships/hyperlink" Target="https://public.dhe.ibm.com/ps/products/db2/info/db2_ps_on_cloud_services/deploying_ibm_db2_ps_with_tcp_private_network_on_aws.pdf" TargetMode="External"/><Relationship Id="rId25" Type="http://schemas.openxmlformats.org/officeDocument/2006/relationships/comments" Target="comments.xml"/><Relationship Id="rId33" Type="http://schemas.openxmlformats.org/officeDocument/2006/relationships/hyperlink" Target="https://www.youtube.com/watch?v=Rx1cHbJVoD0" TargetMode="External"/><Relationship Id="rId2" Type="http://schemas.openxmlformats.org/officeDocument/2006/relationships/styles" Target="styles.xml"/><Relationship Id="rId16" Type="http://schemas.openxmlformats.org/officeDocument/2006/relationships/hyperlink" Target="https://www.ibm.com/docs/en/db2/12.1.0?topic=linux-installation-prerequisites-db2-purescale-feature-intel" TargetMode="External"/><Relationship Id="rId20" Type="http://schemas.openxmlformats.org/officeDocument/2006/relationships/hyperlink" Target="https://www.ibm.com/docs/en/db2/12.1?topic=environment-components-db2-purescale-feature" TargetMode="External"/><Relationship Id="rId29" Type="http://schemas.openxmlformats.org/officeDocument/2006/relationships/hyperlink" Target="https://www.ibm.com/docs/en/db2/12.1.0?topic=mm-dbsummary-procedure-generate-summary-report-system-application-performance-metrics" TargetMode="External"/><Relationship Id="rId1" Type="http://schemas.openxmlformats.org/officeDocument/2006/relationships/numbering" Target="numbering.xml"/><Relationship Id="rId6" Type="http://schemas.openxmlformats.org/officeDocument/2006/relationships/hyperlink" Target="https://www.ibm.com/blog/announcement/ibm-db2-purescale-on-amazon-web-services/" TargetMode="External"/><Relationship Id="rId11" Type="http://schemas.openxmlformats.org/officeDocument/2006/relationships/hyperlink" Target="https://www.ibm.com/docs/en/db2/12.1.0?topic=environment-management-db2-purescale-feature" TargetMode="External"/><Relationship Id="rId24" Type="http://schemas.openxmlformats.org/officeDocument/2006/relationships/image" Target="media/image4.png"/><Relationship Id="rId32" Type="http://schemas.openxmlformats.org/officeDocument/2006/relationships/hyperlink" Target="https://www.idug.org/news/an-introduction-to-db2mon" TargetMode="External"/><Relationship Id="rId37" Type="http://schemas.microsoft.com/office/2020/10/relationships/intelligence" Target="intelligence2.xml"/><Relationship Id="rId5" Type="http://schemas.openxmlformats.org/officeDocument/2006/relationships/hyperlink" Target="https://www.ibm.com/docs/en/db2/12.1?topic=editions-introduction-db2-purescale-environment" TargetMode="External"/><Relationship Id="rId15" Type="http://schemas.openxmlformats.org/officeDocument/2006/relationships/hyperlink" Target="https://www.ibm.com/new/announcements/introducing-ibm-db2-purescale-on-microsoft-azure" TargetMode="External"/><Relationship Id="rId23" Type="http://schemas.openxmlformats.org/officeDocument/2006/relationships/hyperlink" Target="https://www.ibm.com/docs/en/db2/12.1?topic=tasks-buffer-pools-in-db2-purescale-environment" TargetMode="External"/><Relationship Id="rId28" Type="http://schemas.microsoft.com/office/2018/08/relationships/commentsExtensible" Target="commentsExtensible.xml"/><Relationship Id="rId36" Type="http://schemas.openxmlformats.org/officeDocument/2006/relationships/theme" Target="theme/theme1.xml"/><Relationship Id="rId10" Type="http://schemas.openxmlformats.org/officeDocument/2006/relationships/hyperlink" Target="https://www.ibm.com/docs/en/db2/12.1.0?topic=environment-deployment-options-db2-purescale" TargetMode="External"/><Relationship Id="rId19" Type="http://schemas.openxmlformats.org/officeDocument/2006/relationships/image" Target="media/image2.png"/><Relationship Id="rId31" Type="http://schemas.openxmlformats.org/officeDocument/2006/relationships/hyperlink" Target="https://www.ibm.com/docs/en/db2/12.1?topic=tuning-collecting-reporting-performance-monitor-data" TargetMode="External"/><Relationship Id="rId4" Type="http://schemas.openxmlformats.org/officeDocument/2006/relationships/webSettings" Target="webSettings.xml"/><Relationship Id="rId9" Type="http://schemas.openxmlformats.org/officeDocument/2006/relationships/hyperlink" Target="https://www.ibm.com/docs/en/db2/12.1.0?topic=environment-components-db2-purescale-feature" TargetMode="External"/><Relationship Id="rId14" Type="http://schemas.openxmlformats.org/officeDocument/2006/relationships/hyperlink" Target="https://www.ibm.com/blog/announcement/ibm-db2-purescale-on-amazon-web-services/" TargetMode="External"/><Relationship Id="rId22" Type="http://schemas.openxmlformats.org/officeDocument/2006/relationships/image" Target="media/image3.png"/><Relationship Id="rId27" Type="http://schemas.microsoft.com/office/2016/09/relationships/commentsIds" Target="commentsIds.xml"/><Relationship Id="rId30" Type="http://schemas.openxmlformats.org/officeDocument/2006/relationships/hyperlink" Target="https://www.ibm.com/docs/en/db2/12.1?topic=tuning-collecting-reporting-performance-monitor-data" TargetMode="External"/><Relationship Id="rId35" Type="http://schemas.microsoft.com/office/2011/relationships/people" Target="people.xml"/><Relationship Id="rId8" Type="http://schemas.openxmlformats.org/officeDocument/2006/relationships/hyperlink" Target="https://www.ibm.com/docs/en/db2/12.1.0?topic=editions-introduction-db2-purescale-environmen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11</Pages>
  <Words>3727</Words>
  <Characters>21250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JPMorgan Chase and Co.</Company>
  <LinksUpToDate>false</LinksUpToDate>
  <CharactersWithSpaces>24928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Christian Garcia-Arellano</cp:lastModifiedBy>
  <cp:revision>9</cp:revision>
  <dcterms:created xsi:type="dcterms:W3CDTF">2025-05-16T22:16:00Z</dcterms:created>
  <dcterms:modified xsi:type="dcterms:W3CDTF">2025-05-29T02:10:00Z</dcterms:modified>
</cp:coreProperties>
</file>