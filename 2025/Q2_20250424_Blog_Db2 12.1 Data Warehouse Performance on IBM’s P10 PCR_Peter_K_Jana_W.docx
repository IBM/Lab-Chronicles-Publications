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drawings/drawing1.xml" ContentType="application/vnd.openxmlformats-officedocument.drawingml.chartshapes+xml"/>
  <Override PartName="/word/commentsExtensible.xml" ContentType="application/vnd.openxmlformats-officedocument.wordprocessingml.commentsExtensible+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B9F18" w14:textId="77777777" w:rsidR="0012497E" w:rsidRPr="002A6DFF" w:rsidRDefault="00ED7E81" w:rsidP="46307ADD">
      <w:pPr>
        <w:rPr>
          <w:rFonts w:asciiTheme="majorHAnsi" w:hAnsiTheme="majorHAnsi"/>
          <w:b/>
          <w:bCs/>
          <w:sz w:val="32"/>
          <w:szCs w:val="32"/>
        </w:rPr>
      </w:pPr>
      <w:bookmarkStart w:id="0" w:name="OLE_LINK1"/>
      <w:r w:rsidRPr="00ED7E81">
        <w:rPr>
          <w:rFonts w:asciiTheme="majorHAnsi" w:hAnsiTheme="majorHAnsi" w:cs="Calibri"/>
          <w:b/>
          <w:bCs/>
          <w:sz w:val="32"/>
          <w:szCs w:val="32"/>
        </w:rPr>
        <w:t>IBM’s Power10 Private Cloud Rack for Db2 Warehouse Solution -</w:t>
      </w:r>
      <w:r>
        <w:rPr>
          <w:rFonts w:asciiTheme="majorHAnsi" w:hAnsiTheme="majorHAnsi" w:cs="Calibri"/>
          <w:b/>
          <w:bCs/>
          <w:sz w:val="28"/>
          <w:szCs w:val="28"/>
        </w:rPr>
        <w:t xml:space="preserve"> </w:t>
      </w:r>
      <w:r>
        <w:rPr>
          <w:rFonts w:asciiTheme="majorHAnsi" w:hAnsiTheme="majorHAnsi"/>
          <w:b/>
          <w:bCs/>
          <w:sz w:val="32"/>
          <w:szCs w:val="32"/>
        </w:rPr>
        <w:t xml:space="preserve">Chapter 2: </w:t>
      </w:r>
      <w:r w:rsidR="00B06007">
        <w:rPr>
          <w:rFonts w:asciiTheme="majorHAnsi" w:hAnsiTheme="majorHAnsi"/>
          <w:b/>
          <w:bCs/>
          <w:sz w:val="32"/>
          <w:szCs w:val="32"/>
        </w:rPr>
        <w:t xml:space="preserve">Db2 12.1 </w:t>
      </w:r>
      <w:r w:rsidRPr="002A6DFF">
        <w:rPr>
          <w:rFonts w:asciiTheme="majorHAnsi" w:hAnsiTheme="majorHAnsi"/>
          <w:b/>
          <w:bCs/>
          <w:sz w:val="32"/>
          <w:szCs w:val="32"/>
        </w:rPr>
        <w:t>Performance</w:t>
      </w:r>
      <w:r w:rsidR="00B06007">
        <w:rPr>
          <w:rFonts w:asciiTheme="majorHAnsi" w:hAnsiTheme="majorHAnsi"/>
          <w:b/>
          <w:bCs/>
          <w:sz w:val="32"/>
          <w:szCs w:val="32"/>
        </w:rPr>
        <w:t xml:space="preserve"> Deep-Dive</w:t>
      </w:r>
    </w:p>
    <w:p w14:paraId="31F30E85" w14:textId="77777777" w:rsidR="00A864B6" w:rsidRPr="002E42BA" w:rsidRDefault="00A864B6">
      <w:pPr>
        <w:rPr>
          <w:rFonts w:asciiTheme="majorHAnsi" w:hAnsiTheme="majorHAnsi"/>
          <w:b/>
          <w:bCs/>
          <w:i/>
          <w:iCs/>
          <w:sz w:val="28"/>
          <w:szCs w:val="28"/>
        </w:rPr>
      </w:pPr>
      <w:r w:rsidRPr="002E42BA">
        <w:rPr>
          <w:rFonts w:asciiTheme="majorHAnsi" w:hAnsiTheme="majorHAnsi"/>
          <w:b/>
          <w:bCs/>
          <w:i/>
          <w:iCs/>
          <w:sz w:val="28"/>
          <w:szCs w:val="28"/>
        </w:rPr>
        <w:t>Rocketing into the Next Generation of Data Analytics Performance</w:t>
      </w:r>
    </w:p>
    <w:p w14:paraId="5480E400" w14:textId="77777777" w:rsidR="00A864B6" w:rsidRPr="002E42BA" w:rsidRDefault="00A864B6">
      <w:pPr>
        <w:rPr>
          <w:rFonts w:asciiTheme="majorHAnsi" w:hAnsiTheme="majorHAnsi"/>
          <w:b/>
          <w:bCs/>
          <w:sz w:val="28"/>
          <w:szCs w:val="28"/>
        </w:rPr>
      </w:pPr>
    </w:p>
    <w:p w14:paraId="6FB7AC1D" w14:textId="77777777" w:rsidR="00A864B6" w:rsidRPr="002A6DFF" w:rsidRDefault="00A42746">
      <w:pPr>
        <w:rPr>
          <w:rFonts w:asciiTheme="majorHAnsi" w:hAnsiTheme="majorHAnsi"/>
          <w:b/>
          <w:bCs/>
        </w:rPr>
      </w:pPr>
      <w:r w:rsidRPr="002A6DFF">
        <w:rPr>
          <w:rFonts w:asciiTheme="majorHAnsi" w:hAnsiTheme="majorHAnsi"/>
          <w:b/>
          <w:bCs/>
        </w:rPr>
        <w:t xml:space="preserve">By: </w:t>
      </w:r>
      <w:r w:rsidR="00A864B6" w:rsidRPr="002A6DFF">
        <w:rPr>
          <w:rFonts w:asciiTheme="majorHAnsi" w:hAnsiTheme="majorHAnsi"/>
          <w:b/>
          <w:bCs/>
        </w:rPr>
        <w:t>Peter Kokosielis, Jana Wong</w:t>
      </w:r>
    </w:p>
    <w:p w14:paraId="7452C5C0" w14:textId="77777777" w:rsidR="00726494" w:rsidRDefault="00726494"/>
    <w:p w14:paraId="26794246" w14:textId="40805538" w:rsidR="00A864B6" w:rsidRDefault="46307ADD">
      <w:r>
        <w:t xml:space="preserve">Db2 12.1 Data Warehouse on </w:t>
      </w:r>
      <w:r w:rsidRPr="46307ADD">
        <w:rPr>
          <w:noProof/>
        </w:rPr>
        <w:t>IBM’s Power 10 Private Cloud Rac</w:t>
      </w:r>
      <w:r w:rsidR="00B06007">
        <w:rPr>
          <w:noProof/>
        </w:rPr>
        <w:t>k</w:t>
      </w:r>
      <w:r w:rsidRPr="46307ADD">
        <w:rPr>
          <w:noProof/>
        </w:rPr>
        <w:t xml:space="preserve"> (P10 PCR) </w:t>
      </w:r>
      <w:r>
        <w:t xml:space="preserve">is a new </w:t>
      </w:r>
      <w:r w:rsidR="009825FD">
        <w:t xml:space="preserve">reference architecture </w:t>
      </w:r>
      <w:r>
        <w:t>solution to meet the most challenging heavy analytics and operational analytics workload</w:t>
      </w:r>
      <w:ins w:id="1" w:author="Peter Kokosielis" w:date="2025-04-24T15:37:00Z" w16du:dateUtc="2025-04-24T19:37:00Z">
        <w:r w:rsidR="00B63A6E">
          <w:t>s</w:t>
        </w:r>
      </w:ins>
      <w:r>
        <w:t xml:space="preserve"> </w:t>
      </w:r>
      <w:commentRangeStart w:id="2"/>
      <w:del w:id="3" w:author="Peter Kokosielis" w:date="2025-04-24T15:37:00Z" w16du:dateUtc="2025-04-24T19:37:00Z">
        <w:r w:rsidDel="00B63A6E">
          <w:delText>demands backed with the experience and trusted reputation behind the IBM Db2 and Power brands</w:delText>
        </w:r>
      </w:del>
      <w:commentRangeEnd w:id="2"/>
      <w:r w:rsidR="00882140">
        <w:rPr>
          <w:rStyle w:val="CommentReference"/>
        </w:rPr>
        <w:commentReference w:id="2"/>
      </w:r>
      <w:r>
        <w:t xml:space="preserve">. This solution is an IBM pre-validated </w:t>
      </w:r>
      <w:ins w:id="4" w:author="Peter Kokosielis" w:date="2025-04-24T15:38:00Z" w16du:dateUtc="2025-04-24T19:38:00Z">
        <w:r w:rsidR="00B63A6E">
          <w:t xml:space="preserve">reference </w:t>
        </w:r>
      </w:ins>
      <w:r>
        <w:t>architecture tested with some of the heaviest data volumes we could create so that we could bring it to market with confidence.</w:t>
      </w:r>
    </w:p>
    <w:p w14:paraId="14F04416" w14:textId="77777777" w:rsidR="00A42746" w:rsidRDefault="00A42746">
      <w:r>
        <w:t xml:space="preserve">Let’s first </w:t>
      </w:r>
      <w:r w:rsidR="002E42BA">
        <w:t>touch</w:t>
      </w:r>
      <w:r>
        <w:t xml:space="preserve"> a bit about its lineage and purpose. Much of the </w:t>
      </w:r>
      <w:r w:rsidR="009825FD">
        <w:t xml:space="preserve">reference </w:t>
      </w:r>
      <w:r>
        <w:t xml:space="preserve">architecture came </w:t>
      </w:r>
      <w:r w:rsidR="002E42BA">
        <w:t xml:space="preserve">inspired </w:t>
      </w:r>
      <w:r>
        <w:t xml:space="preserve">from the successful IIAS product (IBM Integrated Analytics Solution), an appliance based on IBM Power 8 two socket servers, IBM </w:t>
      </w:r>
      <w:proofErr w:type="spellStart"/>
      <w:r>
        <w:t>Flashsystem</w:t>
      </w:r>
      <w:proofErr w:type="spellEnd"/>
      <w:r>
        <w:t xml:space="preserve"> 900 technology and IBM Db2 11.5. As such</w:t>
      </w:r>
      <w:r w:rsidR="002E42BA">
        <w:t>,</w:t>
      </w:r>
      <w:r>
        <w:t xml:space="preserve"> this </w:t>
      </w:r>
      <w:r w:rsidR="009825FD">
        <w:t xml:space="preserve">reference </w:t>
      </w:r>
      <w:r>
        <w:t xml:space="preserve">architecture is aimed as our premier landing spot for customers looking to upgrade their IIAS based data warehouses.  The new </w:t>
      </w:r>
      <w:r w:rsidR="009825FD">
        <w:t xml:space="preserve">reference </w:t>
      </w:r>
      <w:r>
        <w:t xml:space="preserve">architecture now makes use of IBM Power 10 two socket servers, and </w:t>
      </w:r>
      <w:hyperlink r:id="rId8" w:tgtFrame="_blank" w:history="1">
        <w:r w:rsidR="002A6DFF" w:rsidRPr="00335B0A">
          <w:rPr>
            <w:rFonts w:ascii="Calibri" w:eastAsia="Times New Roman" w:hAnsi="Calibri" w:cs="Calibri"/>
            <w:color w:val="0000FF"/>
            <w:kern w:val="0"/>
            <w:u w:val="single"/>
            <w:lang w:val="en-US"/>
          </w:rPr>
          <w:t xml:space="preserve">IBM Storage </w:t>
        </w:r>
        <w:proofErr w:type="spellStart"/>
        <w:r w:rsidR="002A6DFF" w:rsidRPr="00335B0A">
          <w:rPr>
            <w:rFonts w:ascii="Calibri" w:eastAsia="Times New Roman" w:hAnsi="Calibri" w:cs="Calibri"/>
            <w:color w:val="0000FF"/>
            <w:kern w:val="0"/>
            <w:u w:val="single"/>
            <w:lang w:val="en-US"/>
          </w:rPr>
          <w:t>FlashSystem</w:t>
        </w:r>
        <w:proofErr w:type="spellEnd"/>
        <w:r w:rsidR="002A6DFF" w:rsidRPr="00335B0A">
          <w:rPr>
            <w:rFonts w:ascii="Calibri" w:eastAsia="Times New Roman" w:hAnsi="Calibri" w:cs="Calibri"/>
            <w:color w:val="0000FF"/>
            <w:kern w:val="0"/>
            <w:u w:val="single"/>
            <w:lang w:val="en-US"/>
          </w:rPr>
          <w:t xml:space="preserve"> 7300</w:t>
        </w:r>
      </w:hyperlink>
      <w:r>
        <w:t xml:space="preserve"> storage</w:t>
      </w:r>
      <w:r w:rsidR="002E42BA">
        <w:t xml:space="preserve"> and of course the latest generation of Db2 12.1.</w:t>
      </w:r>
    </w:p>
    <w:p w14:paraId="6070AC7F" w14:textId="77777777" w:rsidR="00A42746" w:rsidRDefault="00B06007">
      <w:r>
        <w:t xml:space="preserve">This solution is also ideal </w:t>
      </w:r>
      <w:r w:rsidR="00A42746">
        <w:t xml:space="preserve">for any new </w:t>
      </w:r>
      <w:proofErr w:type="gramStart"/>
      <w:r w:rsidR="00A42746">
        <w:t>on-premise</w:t>
      </w:r>
      <w:proofErr w:type="gramEnd"/>
      <w:r w:rsidR="00A42746">
        <w:t xml:space="preserve"> data warehouse</w:t>
      </w:r>
      <w:r>
        <w:t>s</w:t>
      </w:r>
      <w:r w:rsidR="00A42746">
        <w:t xml:space="preserve"> and not just for upgrades of IIAS workloads.</w:t>
      </w:r>
      <w:r w:rsidR="002E42BA">
        <w:t xml:space="preserve">  Not only do the newer generation IBM Power and storage provide a big improvement, but so do many new Db2 features found in 12.1 such as compact block storage and the AI Optimizer that help individual queries run at their best.</w:t>
      </w:r>
    </w:p>
    <w:p w14:paraId="5D96804B" w14:textId="77777777" w:rsidR="00A42746" w:rsidRDefault="46307ADD">
      <w:r>
        <w:t xml:space="preserve">In this blog we will share our performance comparison findings and results using various test operations and concurrent workloads to compare between IIAS and Db2 on P10 PCR.  </w:t>
      </w:r>
    </w:p>
    <w:p w14:paraId="71C49642" w14:textId="77777777" w:rsidR="002E42BA" w:rsidRPr="00EF58C3" w:rsidRDefault="00EF58C3">
      <w:pPr>
        <w:rPr>
          <w:i/>
          <w:iCs/>
        </w:rPr>
      </w:pPr>
      <w:r w:rsidRPr="00EF58C3">
        <w:rPr>
          <w:b/>
          <w:bCs/>
          <w:i/>
          <w:iCs/>
        </w:rPr>
        <w:t>Important Disclaimer:</w:t>
      </w:r>
      <w:r w:rsidRPr="00EF58C3">
        <w:rPr>
          <w:i/>
          <w:iCs/>
        </w:rPr>
        <w:t xml:space="preserve"> All measurements and observations in this blog were done in an isolated environment with skilled experts. Your experience on similar performance testing may vary.</w:t>
      </w:r>
    </w:p>
    <w:p w14:paraId="1DC55A17" w14:textId="77777777" w:rsidR="002A6DFF" w:rsidRDefault="002A6DFF">
      <w:pPr>
        <w:rPr>
          <w:rFonts w:asciiTheme="majorHAnsi" w:hAnsiTheme="majorHAnsi"/>
          <w:b/>
          <w:bCs/>
          <w:sz w:val="32"/>
          <w:szCs w:val="32"/>
        </w:rPr>
      </w:pPr>
      <w:r>
        <w:rPr>
          <w:rFonts w:asciiTheme="majorHAnsi" w:hAnsiTheme="majorHAnsi"/>
          <w:b/>
          <w:bCs/>
          <w:sz w:val="32"/>
          <w:szCs w:val="32"/>
        </w:rPr>
        <w:br w:type="page"/>
      </w:r>
    </w:p>
    <w:p w14:paraId="371DDE6D" w14:textId="77777777" w:rsidR="00A42746" w:rsidRPr="00EA2671" w:rsidRDefault="00726494">
      <w:pPr>
        <w:rPr>
          <w:rFonts w:asciiTheme="majorHAnsi" w:hAnsiTheme="majorHAnsi"/>
          <w:b/>
          <w:bCs/>
          <w:sz w:val="32"/>
          <w:szCs w:val="32"/>
        </w:rPr>
      </w:pPr>
      <w:r w:rsidRPr="00EA2671">
        <w:rPr>
          <w:rFonts w:asciiTheme="majorHAnsi" w:hAnsiTheme="majorHAnsi"/>
          <w:b/>
          <w:bCs/>
          <w:sz w:val="32"/>
          <w:szCs w:val="32"/>
        </w:rPr>
        <w:lastRenderedPageBreak/>
        <w:t>Tale of the Tape:</w:t>
      </w:r>
    </w:p>
    <w:p w14:paraId="0FEACCAC" w14:textId="77777777" w:rsidR="00726494" w:rsidRDefault="46307ADD">
      <w:r>
        <w:t>The comparison will be between a full rack IIAS and the Db2 Warehouse on IBM’s P10 PCR BRL (full rack).</w:t>
      </w:r>
    </w:p>
    <w:p w14:paraId="3DBAAA7E" w14:textId="77777777" w:rsidR="00ED7E81" w:rsidRDefault="004C1495" w:rsidP="00ED7E81">
      <w:pPr>
        <w:keepNext/>
      </w:pPr>
      <w:r>
        <w:fldChar w:fldCharType="begin"/>
      </w:r>
      <w:r w:rsidR="00726494">
        <w:instrText xml:space="preserve"> INCLUDEPICTURE "https://assets.noviams.com/novi-file-uploads/idug/auto-files/image_1741130122456.png" \* MERGEFORMATINET </w:instrText>
      </w:r>
      <w:r>
        <w:fldChar w:fldCharType="separate"/>
      </w:r>
      <w:r w:rsidR="00726494">
        <w:rPr>
          <w:noProof/>
          <w:lang w:val="en-US"/>
        </w:rPr>
        <w:drawing>
          <wp:inline distT="0" distB="0" distL="0" distR="0" wp14:anchorId="079AEAA9" wp14:editId="5D28FC48">
            <wp:extent cx="5943600" cy="4773295"/>
            <wp:effectExtent l="0" t="0" r="0" b="1905"/>
            <wp:docPr id="1891763638" name="Picture 1" descr="A table with data and information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able with data and information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773295"/>
                    </a:xfrm>
                    <a:prstGeom prst="rect">
                      <a:avLst/>
                    </a:prstGeom>
                    <a:noFill/>
                    <a:ln>
                      <a:noFill/>
                    </a:ln>
                  </pic:spPr>
                </pic:pic>
              </a:graphicData>
            </a:graphic>
          </wp:inline>
        </w:drawing>
      </w:r>
      <w:r>
        <w:fldChar w:fldCharType="end"/>
      </w:r>
    </w:p>
    <w:p w14:paraId="3D2B6C9B" w14:textId="77777777" w:rsidR="00726494" w:rsidRDefault="00ED7E81" w:rsidP="00ED7E81">
      <w:pPr>
        <w:pStyle w:val="Caption"/>
        <w:jc w:val="center"/>
      </w:pPr>
      <w:r w:rsidRPr="00ED7E81">
        <w:rPr>
          <w:b/>
          <w:bCs/>
        </w:rPr>
        <w:t xml:space="preserve">Table </w:t>
      </w:r>
      <w:r w:rsidR="004C1495" w:rsidRPr="00ED7E81">
        <w:rPr>
          <w:b/>
          <w:bCs/>
        </w:rPr>
        <w:fldChar w:fldCharType="begin"/>
      </w:r>
      <w:r w:rsidRPr="00ED7E81">
        <w:rPr>
          <w:b/>
          <w:bCs/>
        </w:rPr>
        <w:instrText xml:space="preserve"> SEQ Table \* ARABIC </w:instrText>
      </w:r>
      <w:r w:rsidR="004C1495" w:rsidRPr="00ED7E81">
        <w:rPr>
          <w:b/>
          <w:bCs/>
        </w:rPr>
        <w:fldChar w:fldCharType="separate"/>
      </w:r>
      <w:r w:rsidRPr="00ED7E81">
        <w:rPr>
          <w:b/>
          <w:bCs/>
          <w:noProof/>
        </w:rPr>
        <w:t>1</w:t>
      </w:r>
      <w:r w:rsidR="004C1495" w:rsidRPr="00ED7E81">
        <w:rPr>
          <w:b/>
          <w:bCs/>
        </w:rPr>
        <w:fldChar w:fldCharType="end"/>
      </w:r>
      <w:r w:rsidRPr="00ED7E81">
        <w:rPr>
          <w:b/>
          <w:bCs/>
        </w:rPr>
        <w:t>:</w:t>
      </w:r>
      <w:r>
        <w:t xml:space="preserve"> </w:t>
      </w:r>
      <w:r w:rsidRPr="008D3189">
        <w:t>System &amp; Hardware Configuration of an IIAS/Sailfish Full Rack and IBM's P10 PCR BRL</w:t>
      </w:r>
    </w:p>
    <w:p w14:paraId="45F23F10" w14:textId="77777777" w:rsidR="00726494" w:rsidRDefault="00726494" w:rsidP="46307ADD"/>
    <w:p w14:paraId="796A30F6" w14:textId="77777777" w:rsidR="002A6DFF" w:rsidRDefault="002A6DFF">
      <w:pPr>
        <w:rPr>
          <w:rFonts w:asciiTheme="majorHAnsi" w:hAnsiTheme="majorHAnsi"/>
          <w:b/>
          <w:bCs/>
          <w:sz w:val="32"/>
          <w:szCs w:val="32"/>
        </w:rPr>
      </w:pPr>
      <w:r>
        <w:rPr>
          <w:rFonts w:asciiTheme="majorHAnsi" w:hAnsiTheme="majorHAnsi"/>
          <w:b/>
          <w:bCs/>
          <w:sz w:val="32"/>
          <w:szCs w:val="32"/>
        </w:rPr>
        <w:br w:type="page"/>
      </w:r>
    </w:p>
    <w:p w14:paraId="79E539A3" w14:textId="77777777" w:rsidR="00726494" w:rsidRPr="00EA2671" w:rsidRDefault="00726494">
      <w:pPr>
        <w:rPr>
          <w:rFonts w:asciiTheme="majorHAnsi" w:hAnsiTheme="majorHAnsi"/>
          <w:b/>
          <w:bCs/>
          <w:sz w:val="32"/>
          <w:szCs w:val="32"/>
        </w:rPr>
      </w:pPr>
      <w:r w:rsidRPr="00EA2671">
        <w:rPr>
          <w:rFonts w:asciiTheme="majorHAnsi" w:hAnsiTheme="majorHAnsi"/>
          <w:b/>
          <w:bCs/>
          <w:sz w:val="32"/>
          <w:szCs w:val="32"/>
        </w:rPr>
        <w:lastRenderedPageBreak/>
        <w:t xml:space="preserve">Performance Test </w:t>
      </w:r>
      <w:r w:rsidR="00C5095D">
        <w:rPr>
          <w:rFonts w:asciiTheme="majorHAnsi" w:hAnsiTheme="majorHAnsi"/>
          <w:b/>
          <w:bCs/>
          <w:sz w:val="32"/>
          <w:szCs w:val="32"/>
        </w:rPr>
        <w:t xml:space="preserve">Set </w:t>
      </w:r>
      <w:r w:rsidRPr="00EA2671">
        <w:rPr>
          <w:rFonts w:asciiTheme="majorHAnsi" w:hAnsiTheme="majorHAnsi"/>
          <w:b/>
          <w:bCs/>
          <w:sz w:val="32"/>
          <w:szCs w:val="32"/>
        </w:rPr>
        <w:t>#1</w:t>
      </w:r>
      <w:r w:rsidR="00EE4E9C" w:rsidRPr="00EA2671">
        <w:rPr>
          <w:rFonts w:asciiTheme="majorHAnsi" w:hAnsiTheme="majorHAnsi"/>
          <w:b/>
          <w:bCs/>
          <w:sz w:val="32"/>
          <w:szCs w:val="32"/>
        </w:rPr>
        <w:t>:  Serial Query Performance</w:t>
      </w:r>
    </w:p>
    <w:p w14:paraId="69E10E2F" w14:textId="77777777" w:rsidR="0048636B" w:rsidRDefault="00726494">
      <w:r>
        <w:t xml:space="preserve">After creating a 100TB database </w:t>
      </w:r>
      <w:proofErr w:type="gramStart"/>
      <w:r>
        <w:t>similar to</w:t>
      </w:r>
      <w:proofErr w:type="gramEnd"/>
      <w:r>
        <w:t xml:space="preserve"> TPC-DS we will run a query set of 100 custom queries </w:t>
      </w:r>
      <w:proofErr w:type="gramStart"/>
      <w:r>
        <w:t>back to back</w:t>
      </w:r>
      <w:proofErr w:type="gramEnd"/>
      <w:r>
        <w:t xml:space="preserve">. </w:t>
      </w:r>
      <w:r w:rsidR="00EE4E9C">
        <w:t xml:space="preserve"> </w:t>
      </w:r>
      <w:r w:rsidR="0048636B">
        <w:t xml:space="preserve">The set of queries have about 5 that are considered heavy analytics (fact to fact joins and aggregations), 25 that would be considered Intermediate complexity (fac tables joined with dimension tables and aggregation), and 70 that would be considered simple complexity (fact table lookup, or dimension table join).  </w:t>
      </w:r>
    </w:p>
    <w:p w14:paraId="79EA1788" w14:textId="77777777" w:rsidR="00726494" w:rsidRDefault="00EE4E9C">
      <w:r>
        <w:t xml:space="preserve">The first time it is considered a ‘warmup’ run as the Db2 </w:t>
      </w:r>
      <w:proofErr w:type="spellStart"/>
      <w:r>
        <w:t>bufferpool</w:t>
      </w:r>
      <w:proofErr w:type="spellEnd"/>
      <w:r>
        <w:t xml:space="preserve"> is cold and more IO is expected.  The next 3 loops of the 100 are done immediately after and the total time is taken to complete the 3 loops (and 300 total queries). </w:t>
      </w:r>
      <w:r w:rsidR="00726494">
        <w:t xml:space="preserve"> </w:t>
      </w:r>
      <w:r>
        <w:t>As this measures query times, the lower the time, the better!</w:t>
      </w:r>
    </w:p>
    <w:p w14:paraId="2495C347" w14:textId="77777777" w:rsidR="00ED7E81" w:rsidRDefault="00726494" w:rsidP="00ED7E81">
      <w:pPr>
        <w:keepNext/>
      </w:pPr>
      <w:r>
        <w:rPr>
          <w:noProof/>
          <w:lang w:val="en-US"/>
        </w:rPr>
        <w:drawing>
          <wp:inline distT="0" distB="0" distL="0" distR="0" wp14:anchorId="08633A6A" wp14:editId="61C4A955">
            <wp:extent cx="5943600" cy="2880995"/>
            <wp:effectExtent l="0" t="0" r="12700" b="14605"/>
            <wp:docPr id="591288928" name="Chart 1">
              <a:extLst xmlns:a="http://schemas.openxmlformats.org/drawingml/2006/main">
                <a:ext uri="{FF2B5EF4-FFF2-40B4-BE49-F238E27FC236}">
                  <a16:creationId xmlns:a16="http://schemas.microsoft.com/office/drawing/2014/main" id="{8DD62A19-2B68-7148-BDED-71FEC29240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07152D6" w14:textId="77777777" w:rsidR="00726494" w:rsidRDefault="00ED7E81" w:rsidP="00ED7E81">
      <w:pPr>
        <w:pStyle w:val="Caption"/>
        <w:jc w:val="center"/>
      </w:pPr>
      <w:r w:rsidRPr="00ED7E81">
        <w:rPr>
          <w:b/>
          <w:bCs/>
        </w:rPr>
        <w:t xml:space="preserve">Figure </w:t>
      </w:r>
      <w:r w:rsidR="004C1495" w:rsidRPr="00ED7E81">
        <w:rPr>
          <w:b/>
          <w:bCs/>
        </w:rPr>
        <w:fldChar w:fldCharType="begin"/>
      </w:r>
      <w:r w:rsidRPr="00ED7E81">
        <w:rPr>
          <w:b/>
          <w:bCs/>
        </w:rPr>
        <w:instrText xml:space="preserve"> SEQ Figure \* ARABIC </w:instrText>
      </w:r>
      <w:r w:rsidR="004C1495" w:rsidRPr="00ED7E81">
        <w:rPr>
          <w:b/>
          <w:bCs/>
        </w:rPr>
        <w:fldChar w:fldCharType="separate"/>
      </w:r>
      <w:r>
        <w:rPr>
          <w:b/>
          <w:bCs/>
          <w:noProof/>
        </w:rPr>
        <w:t>1</w:t>
      </w:r>
      <w:r w:rsidR="004C1495" w:rsidRPr="00ED7E81">
        <w:rPr>
          <w:b/>
          <w:bCs/>
        </w:rPr>
        <w:fldChar w:fldCharType="end"/>
      </w:r>
      <w:r w:rsidRPr="00ED7E81">
        <w:rPr>
          <w:b/>
          <w:bCs/>
        </w:rPr>
        <w:t>:</w:t>
      </w:r>
      <w:r>
        <w:t xml:space="preserve"> BDI 100TB Warmup &amp; Serial Run Performance</w:t>
      </w:r>
    </w:p>
    <w:p w14:paraId="36839FA1" w14:textId="2E04988F" w:rsidR="00EE4E9C" w:rsidRDefault="46307ADD">
      <w:r>
        <w:t xml:space="preserve">From the serial performance perspective, we observed </w:t>
      </w:r>
      <w:r w:rsidRPr="00B06007">
        <w:rPr>
          <w:b/>
          <w:bCs/>
        </w:rPr>
        <w:t>2 to 2.54x improvement</w:t>
      </w:r>
      <w:r>
        <w:t xml:space="preserve"> on Db2 12.1 on IBM’s P10 PCR vs the baseline IIAS.  This is great news </w:t>
      </w:r>
      <w:commentRangeStart w:id="5"/>
      <w:r>
        <w:t xml:space="preserve">as </w:t>
      </w:r>
      <w:ins w:id="6" w:author="Peter Kokosielis" w:date="2025-04-24T15:35:00Z" w16du:dateUtc="2025-04-24T19:35:00Z">
        <w:r w:rsidR="00B63A6E">
          <w:t xml:space="preserve">the </w:t>
        </w:r>
      </w:ins>
      <w:r>
        <w:t xml:space="preserve">serial query test </w:t>
      </w:r>
      <w:commentRangeEnd w:id="5"/>
      <w:r w:rsidR="00882140">
        <w:rPr>
          <w:rStyle w:val="CommentReference"/>
        </w:rPr>
        <w:commentReference w:id="5"/>
      </w:r>
      <w:r>
        <w:t>won’t make the most utilization of the increased capacity of the P10 PCR architecture. We will explore that next in the concurrent tests.</w:t>
      </w:r>
    </w:p>
    <w:p w14:paraId="728FACB1" w14:textId="77777777" w:rsidR="00EE4E9C" w:rsidRDefault="00EE4E9C"/>
    <w:p w14:paraId="0CE0EDE7" w14:textId="77777777" w:rsidR="002A6DFF" w:rsidRDefault="002A6DFF">
      <w:pPr>
        <w:rPr>
          <w:rFonts w:asciiTheme="majorHAnsi" w:hAnsiTheme="majorHAnsi"/>
          <w:b/>
          <w:bCs/>
          <w:sz w:val="32"/>
          <w:szCs w:val="32"/>
        </w:rPr>
      </w:pPr>
      <w:r>
        <w:rPr>
          <w:rFonts w:asciiTheme="majorHAnsi" w:hAnsiTheme="majorHAnsi"/>
          <w:b/>
          <w:bCs/>
          <w:sz w:val="32"/>
          <w:szCs w:val="32"/>
        </w:rPr>
        <w:br w:type="page"/>
      </w:r>
    </w:p>
    <w:p w14:paraId="2C13641A" w14:textId="77777777" w:rsidR="00EE4E9C" w:rsidRPr="00EA2671" w:rsidRDefault="46307ADD">
      <w:pPr>
        <w:rPr>
          <w:rFonts w:asciiTheme="majorHAnsi" w:hAnsiTheme="majorHAnsi"/>
          <w:b/>
          <w:bCs/>
          <w:sz w:val="32"/>
          <w:szCs w:val="32"/>
        </w:rPr>
      </w:pPr>
      <w:r w:rsidRPr="46307ADD">
        <w:rPr>
          <w:rFonts w:asciiTheme="majorHAnsi" w:hAnsiTheme="majorHAnsi"/>
          <w:b/>
          <w:bCs/>
          <w:sz w:val="32"/>
          <w:szCs w:val="32"/>
        </w:rPr>
        <w:lastRenderedPageBreak/>
        <w:t>Performance Test Set #2: Query Concurrency</w:t>
      </w:r>
    </w:p>
    <w:p w14:paraId="7EF40139" w14:textId="77777777" w:rsidR="46307ADD" w:rsidRDefault="46307ADD" w:rsidP="46307ADD">
      <w:r w:rsidRPr="46307ADD">
        <w:t xml:space="preserve">As mentioned earlier, the test suite comprises a custom set of 100 queries, categorized as follows: 5 </w:t>
      </w:r>
      <w:bookmarkStart w:id="7" w:name="_Int_cCtjsWuK"/>
      <w:proofErr w:type="gramStart"/>
      <w:r w:rsidRPr="46307ADD">
        <w:t>complex</w:t>
      </w:r>
      <w:bookmarkEnd w:id="7"/>
      <w:proofErr w:type="gramEnd"/>
      <w:r w:rsidRPr="46307ADD">
        <w:t xml:space="preserve">, 25 intermediate, and 70 </w:t>
      </w:r>
      <w:bookmarkStart w:id="8" w:name="_Int_jJfV8qBD"/>
      <w:proofErr w:type="gramStart"/>
      <w:r w:rsidRPr="46307ADD">
        <w:t>simple</w:t>
      </w:r>
      <w:bookmarkEnd w:id="8"/>
      <w:proofErr w:type="gramEnd"/>
      <w:r w:rsidRPr="46307ADD">
        <w:t>. These queries are used to define different user concurrency models:</w:t>
      </w:r>
    </w:p>
    <w:p w14:paraId="71DFE85B" w14:textId="77777777" w:rsidR="46307ADD" w:rsidRDefault="46307ADD" w:rsidP="46307ADD">
      <w:pPr>
        <w:pStyle w:val="ListParagraph"/>
        <w:numPr>
          <w:ilvl w:val="0"/>
          <w:numId w:val="3"/>
        </w:numPr>
        <w:spacing w:before="240" w:after="240"/>
      </w:pPr>
      <w:r w:rsidRPr="46307ADD">
        <w:rPr>
          <w:b/>
          <w:bCs/>
        </w:rPr>
        <w:t>Heavy User</w:t>
      </w:r>
      <w:r w:rsidRPr="46307ADD">
        <w:t>: Simulates concurrent execution using both complex (5) and intermediate (25) queries.</w:t>
      </w:r>
    </w:p>
    <w:p w14:paraId="35E1E69E" w14:textId="77777777" w:rsidR="46307ADD" w:rsidRDefault="46307ADD" w:rsidP="46307ADD">
      <w:pPr>
        <w:pStyle w:val="ListParagraph"/>
        <w:numPr>
          <w:ilvl w:val="0"/>
          <w:numId w:val="3"/>
        </w:numPr>
        <w:spacing w:before="240" w:after="240"/>
      </w:pPr>
      <w:r w:rsidRPr="46307ADD">
        <w:rPr>
          <w:b/>
          <w:bCs/>
        </w:rPr>
        <w:t>Intermediate User</w:t>
      </w:r>
      <w:r w:rsidRPr="46307ADD">
        <w:t>: Focuses solely on the 25 intermediate queries.</w:t>
      </w:r>
    </w:p>
    <w:p w14:paraId="3659031B" w14:textId="77777777" w:rsidR="46307ADD" w:rsidRDefault="46307ADD" w:rsidP="46307ADD">
      <w:pPr>
        <w:pStyle w:val="ListParagraph"/>
        <w:numPr>
          <w:ilvl w:val="0"/>
          <w:numId w:val="3"/>
        </w:numPr>
        <w:spacing w:before="240" w:after="240"/>
      </w:pPr>
      <w:r w:rsidRPr="46307ADD">
        <w:rPr>
          <w:b/>
          <w:bCs/>
        </w:rPr>
        <w:t>Simple User</w:t>
      </w:r>
      <w:r w:rsidRPr="46307ADD">
        <w:t>: Utilizes only the 70 simple queries.</w:t>
      </w:r>
    </w:p>
    <w:p w14:paraId="0FD8F622" w14:textId="77777777" w:rsidR="46307ADD" w:rsidRDefault="46307ADD" w:rsidP="46307ADD">
      <w:pPr>
        <w:pStyle w:val="ListParagraph"/>
        <w:numPr>
          <w:ilvl w:val="0"/>
          <w:numId w:val="3"/>
        </w:numPr>
        <w:spacing w:before="240" w:after="240"/>
      </w:pPr>
      <w:r w:rsidRPr="46307ADD">
        <w:rPr>
          <w:b/>
          <w:bCs/>
        </w:rPr>
        <w:t>Complex User</w:t>
      </w:r>
      <w:r w:rsidRPr="46307ADD">
        <w:t>: Executes only the 5 complex queries.</w:t>
      </w:r>
    </w:p>
    <w:p w14:paraId="1167293B" w14:textId="77777777" w:rsidR="46307ADD" w:rsidRDefault="46307ADD" w:rsidP="46307ADD">
      <w:pPr>
        <w:spacing w:before="240" w:after="240"/>
      </w:pPr>
      <w:r w:rsidRPr="46307ADD">
        <w:t>These user models are incorporated into various test scenarios to evaluate different aspects of system performance and component behavior:</w:t>
      </w:r>
    </w:p>
    <w:p w14:paraId="3DA57CB9" w14:textId="77777777" w:rsidR="46307ADD" w:rsidRDefault="46307ADD" w:rsidP="46307ADD">
      <w:pPr>
        <w:pStyle w:val="ListParagraph"/>
        <w:numPr>
          <w:ilvl w:val="0"/>
          <w:numId w:val="3"/>
        </w:numPr>
        <w:spacing w:before="240" w:after="240"/>
      </w:pPr>
      <w:r w:rsidRPr="46307ADD">
        <w:rPr>
          <w:b/>
          <w:bCs/>
        </w:rPr>
        <w:t>16 Multi-User Run</w:t>
      </w:r>
      <w:r w:rsidRPr="46307ADD">
        <w:t>: Assesses the system's ability to handle moderate concurrency using a mix of complex and intermediate queries.</w:t>
      </w:r>
    </w:p>
    <w:p w14:paraId="10AE9934" w14:textId="77777777" w:rsidR="46307ADD" w:rsidRDefault="46307ADD" w:rsidP="46307ADD">
      <w:pPr>
        <w:pStyle w:val="ListParagraph"/>
        <w:numPr>
          <w:ilvl w:val="0"/>
          <w:numId w:val="3"/>
        </w:numPr>
        <w:spacing w:before="240" w:after="240"/>
      </w:pPr>
      <w:r w:rsidRPr="46307ADD">
        <w:rPr>
          <w:b/>
          <w:bCs/>
        </w:rPr>
        <w:t>32 Multi-User Run</w:t>
      </w:r>
      <w:r w:rsidRPr="46307ADD">
        <w:t>: Doubles the concurrency level to test system scalability and performance under higher load.</w:t>
      </w:r>
    </w:p>
    <w:p w14:paraId="15382B1F" w14:textId="77777777" w:rsidR="46307ADD" w:rsidRDefault="46307ADD" w:rsidP="46307ADD">
      <w:pPr>
        <w:pStyle w:val="ListParagraph"/>
        <w:numPr>
          <w:ilvl w:val="0"/>
          <w:numId w:val="3"/>
        </w:numPr>
        <w:spacing w:before="240" w:after="240"/>
      </w:pPr>
      <w:r w:rsidRPr="46307ADD">
        <w:rPr>
          <w:b/>
          <w:bCs/>
        </w:rPr>
        <w:t>100 Simple-User Run</w:t>
      </w:r>
      <w:r w:rsidRPr="46307ADD">
        <w:t>: A CPU-intensive test using only simple queries, where most data fits into the buffer pool—ideal for evaluating CPU throughput.</w:t>
      </w:r>
    </w:p>
    <w:p w14:paraId="26DB05D3" w14:textId="77777777" w:rsidR="46307ADD" w:rsidRDefault="46307ADD" w:rsidP="46307ADD">
      <w:pPr>
        <w:pStyle w:val="ListParagraph"/>
        <w:numPr>
          <w:ilvl w:val="0"/>
          <w:numId w:val="3"/>
        </w:numPr>
        <w:spacing w:before="240" w:after="240"/>
      </w:pPr>
      <w:r w:rsidRPr="46307ADD">
        <w:rPr>
          <w:b/>
          <w:bCs/>
        </w:rPr>
        <w:t>20 Intermediate-User Run</w:t>
      </w:r>
      <w:r w:rsidRPr="46307ADD">
        <w:t>: Designed to stress disk I/O using only intermediate queries.</w:t>
      </w:r>
    </w:p>
    <w:p w14:paraId="3B7B4705" w14:textId="77777777" w:rsidR="46307ADD" w:rsidRDefault="46307ADD" w:rsidP="46307ADD">
      <w:pPr>
        <w:pStyle w:val="ListParagraph"/>
        <w:numPr>
          <w:ilvl w:val="0"/>
          <w:numId w:val="3"/>
        </w:numPr>
        <w:spacing w:before="240" w:after="240"/>
      </w:pPr>
      <w:r w:rsidRPr="46307ADD">
        <w:rPr>
          <w:b/>
          <w:bCs/>
        </w:rPr>
        <w:t>5 Complex-User Run</w:t>
      </w:r>
      <w:r w:rsidRPr="46307ADD">
        <w:t>: A disk- and network heavy test focusing exclusively on complex queries to measure disk I/O performance.</w:t>
      </w:r>
    </w:p>
    <w:p w14:paraId="03605CB8" w14:textId="77777777" w:rsidR="46307ADD" w:rsidRDefault="46307ADD" w:rsidP="46307ADD">
      <w:pPr>
        <w:pStyle w:val="ListParagraph"/>
      </w:pPr>
    </w:p>
    <w:p w14:paraId="22D1A06A" w14:textId="77777777" w:rsidR="002D76D4" w:rsidRDefault="46307ADD">
      <w:r>
        <w:t>Here we construct these scenarios based on the same 100TB database.</w:t>
      </w:r>
    </w:p>
    <w:p w14:paraId="5F03C45E" w14:textId="77777777" w:rsidR="0048636B" w:rsidRDefault="0048636B">
      <w:r>
        <w:t>For purposes of fairness in evaluating the Queries Per Hour (</w:t>
      </w:r>
      <w:proofErr w:type="spellStart"/>
      <w:r>
        <w:t>QpH</w:t>
      </w:r>
      <w:proofErr w:type="spellEnd"/>
      <w:r>
        <w:t xml:space="preserve">) Throughput score, we ensure </w:t>
      </w:r>
      <w:r w:rsidR="002D76D4">
        <w:t xml:space="preserve">all concurrent users are of the same type in a run.  Though this isn’t as realistic as most end user workloads, it is done out of fairness in the evaluation to not give unfair weight to simpler queries and starve heavier ones (or vice-versa) and to make comparison easier.  In each scenario, all users </w:t>
      </w:r>
      <w:r w:rsidR="002A6DFF">
        <w:t>must</w:t>
      </w:r>
      <w:r w:rsidR="002D76D4">
        <w:t xml:space="preserve"> complete the same amount of work in a shuffled order.</w:t>
      </w:r>
    </w:p>
    <w:p w14:paraId="2E913D64" w14:textId="77777777" w:rsidR="002D76D4" w:rsidRDefault="002D76D4"/>
    <w:p w14:paraId="14ECE6BE" w14:textId="77777777" w:rsidR="00ED7E81" w:rsidRDefault="0048636B" w:rsidP="00ED7E81">
      <w:pPr>
        <w:keepNext/>
        <w:jc w:val="center"/>
      </w:pPr>
      <w:r>
        <w:rPr>
          <w:noProof/>
          <w:lang w:val="en-US"/>
        </w:rPr>
        <w:lastRenderedPageBreak/>
        <w:drawing>
          <wp:inline distT="0" distB="0" distL="0" distR="0" wp14:anchorId="50A0FDE4" wp14:editId="419249E0">
            <wp:extent cx="5721790" cy="2788467"/>
            <wp:effectExtent l="0" t="0" r="6350" b="18415"/>
            <wp:docPr id="84349392" name="Chart 1">
              <a:extLst xmlns:a="http://schemas.openxmlformats.org/drawingml/2006/main">
                <a:ext uri="{FF2B5EF4-FFF2-40B4-BE49-F238E27FC236}">
                  <a16:creationId xmlns:a16="http://schemas.microsoft.com/office/drawing/2014/main" id="{3AE5511F-5159-5F46-81C7-2046F42879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F5CD074" w14:textId="77777777" w:rsidR="0048636B" w:rsidRDefault="00ED7E81" w:rsidP="00ED7E81">
      <w:pPr>
        <w:pStyle w:val="Caption"/>
        <w:jc w:val="center"/>
      </w:pPr>
      <w:r w:rsidRPr="00ED7E81">
        <w:rPr>
          <w:b/>
          <w:bCs/>
        </w:rPr>
        <w:t xml:space="preserve">Figure </w:t>
      </w:r>
      <w:r w:rsidR="004C1495" w:rsidRPr="00ED7E81">
        <w:rPr>
          <w:b/>
          <w:bCs/>
        </w:rPr>
        <w:fldChar w:fldCharType="begin"/>
      </w:r>
      <w:r w:rsidRPr="00ED7E81">
        <w:rPr>
          <w:b/>
          <w:bCs/>
        </w:rPr>
        <w:instrText xml:space="preserve"> SEQ Figure \* ARABIC </w:instrText>
      </w:r>
      <w:r w:rsidR="004C1495" w:rsidRPr="00ED7E81">
        <w:rPr>
          <w:b/>
          <w:bCs/>
        </w:rPr>
        <w:fldChar w:fldCharType="separate"/>
      </w:r>
      <w:r>
        <w:rPr>
          <w:b/>
          <w:bCs/>
          <w:noProof/>
        </w:rPr>
        <w:t>2</w:t>
      </w:r>
      <w:r w:rsidR="004C1495" w:rsidRPr="00ED7E81">
        <w:rPr>
          <w:b/>
          <w:bCs/>
        </w:rPr>
        <w:fldChar w:fldCharType="end"/>
      </w:r>
      <w:r w:rsidRPr="00ED7E81">
        <w:rPr>
          <w:b/>
          <w:bCs/>
        </w:rPr>
        <w:t>:</w:t>
      </w:r>
      <w:r>
        <w:t xml:space="preserve"> BDI 100TB 16- &amp; 32 Heavy user Run Performance</w:t>
      </w:r>
    </w:p>
    <w:p w14:paraId="06B5CC48" w14:textId="77777777" w:rsidR="002D76D4" w:rsidRDefault="46307ADD">
      <w:r>
        <w:t xml:space="preserve">In this first chart, we run the Heavy concurrent user workload at both 16 concurrent users and 32 concurrent users.  Each user is running the top 30 heaviest queries of the whole set. Db2 12.1 on IBM’s P10 PCR scored </w:t>
      </w:r>
      <w:r w:rsidRPr="00B06007">
        <w:rPr>
          <w:b/>
          <w:bCs/>
        </w:rPr>
        <w:t>3.72 to 4.06x improvement</w:t>
      </w:r>
      <w:r>
        <w:t xml:space="preserve"> factor over the previous generation IIAS in this test.  </w:t>
      </w:r>
    </w:p>
    <w:p w14:paraId="076AAD58" w14:textId="77777777" w:rsidR="00ED7E81" w:rsidRDefault="002D76D4" w:rsidP="00ED7E81">
      <w:pPr>
        <w:keepNext/>
        <w:jc w:val="center"/>
      </w:pPr>
      <w:r>
        <w:rPr>
          <w:noProof/>
          <w:lang w:val="en-US"/>
        </w:rPr>
        <w:drawing>
          <wp:inline distT="0" distB="0" distL="0" distR="0" wp14:anchorId="6253072C" wp14:editId="2646FC13">
            <wp:extent cx="5565422" cy="3727450"/>
            <wp:effectExtent l="0" t="0" r="10160" b="6350"/>
            <wp:docPr id="224866273" name="Chart 1">
              <a:extLst xmlns:a="http://schemas.openxmlformats.org/drawingml/2006/main">
                <a:ext uri="{FF2B5EF4-FFF2-40B4-BE49-F238E27FC236}">
                  <a16:creationId xmlns:a16="http://schemas.microsoft.com/office/drawing/2014/main" id="{23BA9F87-9F87-2345-971D-589B61DFDF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288AB83" w14:textId="77777777" w:rsidR="002D76D4" w:rsidRDefault="00ED7E81" w:rsidP="00ED7E81">
      <w:pPr>
        <w:pStyle w:val="Caption"/>
        <w:jc w:val="center"/>
        <w:rPr>
          <w:noProof/>
        </w:rPr>
      </w:pPr>
      <w:r w:rsidRPr="00ED7E81">
        <w:rPr>
          <w:b/>
          <w:bCs/>
        </w:rPr>
        <w:t xml:space="preserve">Figure </w:t>
      </w:r>
      <w:r w:rsidR="004C1495" w:rsidRPr="00ED7E81">
        <w:rPr>
          <w:b/>
          <w:bCs/>
        </w:rPr>
        <w:fldChar w:fldCharType="begin"/>
      </w:r>
      <w:r w:rsidRPr="00ED7E81">
        <w:rPr>
          <w:b/>
          <w:bCs/>
        </w:rPr>
        <w:instrText xml:space="preserve"> SEQ Figure \* ARABIC </w:instrText>
      </w:r>
      <w:r w:rsidR="004C1495" w:rsidRPr="00ED7E81">
        <w:rPr>
          <w:b/>
          <w:bCs/>
        </w:rPr>
        <w:fldChar w:fldCharType="separate"/>
      </w:r>
      <w:r>
        <w:rPr>
          <w:b/>
          <w:bCs/>
          <w:noProof/>
        </w:rPr>
        <w:t>3</w:t>
      </w:r>
      <w:r w:rsidR="004C1495" w:rsidRPr="00ED7E81">
        <w:rPr>
          <w:b/>
          <w:bCs/>
        </w:rPr>
        <w:fldChar w:fldCharType="end"/>
      </w:r>
      <w:r w:rsidRPr="00ED7E81">
        <w:rPr>
          <w:b/>
          <w:bCs/>
        </w:rPr>
        <w:t xml:space="preserve">: </w:t>
      </w:r>
      <w:r>
        <w:t>BDI 100TB 100-Simple user Run Performance</w:t>
      </w:r>
    </w:p>
    <w:p w14:paraId="70289050" w14:textId="77777777" w:rsidR="00EF58C3" w:rsidRDefault="00583B04" w:rsidP="00583B04">
      <w:pPr>
        <w:tabs>
          <w:tab w:val="left" w:pos="427"/>
        </w:tabs>
      </w:pPr>
      <w:r>
        <w:lastRenderedPageBreak/>
        <w:tab/>
      </w:r>
    </w:p>
    <w:p w14:paraId="5F353117" w14:textId="5F5047E3" w:rsidR="00FE0162" w:rsidRDefault="46307ADD" w:rsidP="00583B04">
      <w:pPr>
        <w:tabs>
          <w:tab w:val="left" w:pos="427"/>
        </w:tabs>
      </w:pPr>
      <w:r>
        <w:t xml:space="preserve">This second concurrent scenario has 100 users each running a set of 70 simple queries concurrently. Db2 on IBM’s P10 PCR </w:t>
      </w:r>
      <w:r w:rsidR="00B06007">
        <w:t xml:space="preserve">shows a factor </w:t>
      </w:r>
      <w:r w:rsidR="00B06007" w:rsidRPr="00B06007">
        <w:rPr>
          <w:b/>
          <w:bCs/>
        </w:rPr>
        <w:t>3x performance improvement</w:t>
      </w:r>
      <w:r w:rsidR="00B06007">
        <w:t xml:space="preserve"> over th</w:t>
      </w:r>
      <w:r>
        <w:t xml:space="preserve">e previous generation IIAS </w:t>
      </w:r>
      <w:commentRangeStart w:id="9"/>
      <w:del w:id="10" w:author="Peter Kokosielis" w:date="2025-04-24T15:36:00Z" w16du:dateUtc="2025-04-24T19:36:00Z">
        <w:r w:rsidDel="00B63A6E">
          <w:delText>by over 3x in t</w:delText>
        </w:r>
      </w:del>
      <w:ins w:id="11" w:author="Peter Kokosielis" w:date="2025-04-24T15:36:00Z" w16du:dateUtc="2025-04-24T19:36:00Z">
        <w:r w:rsidR="00B63A6E">
          <w:t>on t</w:t>
        </w:r>
      </w:ins>
      <w:r>
        <w:t>his test</w:t>
      </w:r>
      <w:commentRangeEnd w:id="9"/>
      <w:r w:rsidR="00882140">
        <w:rPr>
          <w:rStyle w:val="CommentReference"/>
        </w:rPr>
        <w:commentReference w:id="9"/>
      </w:r>
      <w:r>
        <w:t>.</w:t>
      </w:r>
    </w:p>
    <w:p w14:paraId="16A92C14" w14:textId="77777777" w:rsidR="00ED7E81" w:rsidRDefault="00FE0162" w:rsidP="00ED7E81">
      <w:pPr>
        <w:keepNext/>
        <w:tabs>
          <w:tab w:val="left" w:pos="427"/>
        </w:tabs>
      </w:pPr>
      <w:r>
        <w:rPr>
          <w:noProof/>
          <w:lang w:val="en-US"/>
        </w:rPr>
        <w:drawing>
          <wp:inline distT="0" distB="0" distL="0" distR="0" wp14:anchorId="0C413D9F" wp14:editId="3DE5B2A3">
            <wp:extent cx="5977467" cy="3727450"/>
            <wp:effectExtent l="0" t="0" r="17145" b="6350"/>
            <wp:docPr id="2034032261" name="Chart 1">
              <a:extLst xmlns:a="http://schemas.openxmlformats.org/drawingml/2006/main">
                <a:ext uri="{FF2B5EF4-FFF2-40B4-BE49-F238E27FC236}">
                  <a16:creationId xmlns:a16="http://schemas.microsoft.com/office/drawing/2014/main" id="{22058829-AF35-6342-96C3-E132FAEE6F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30CC43E" w14:textId="77777777" w:rsidR="00FE0162" w:rsidRDefault="00ED7E81" w:rsidP="00ED7E81">
      <w:pPr>
        <w:pStyle w:val="Caption"/>
        <w:jc w:val="center"/>
        <w:rPr>
          <w:noProof/>
        </w:rPr>
      </w:pPr>
      <w:r w:rsidRPr="00ED7E81">
        <w:rPr>
          <w:b/>
          <w:bCs/>
        </w:rPr>
        <w:t xml:space="preserve">Figure </w:t>
      </w:r>
      <w:r w:rsidR="004C1495" w:rsidRPr="00ED7E81">
        <w:rPr>
          <w:b/>
          <w:bCs/>
        </w:rPr>
        <w:fldChar w:fldCharType="begin"/>
      </w:r>
      <w:r w:rsidRPr="00ED7E81">
        <w:rPr>
          <w:b/>
          <w:bCs/>
        </w:rPr>
        <w:instrText xml:space="preserve"> SEQ Figure \* ARABIC </w:instrText>
      </w:r>
      <w:r w:rsidR="004C1495" w:rsidRPr="00ED7E81">
        <w:rPr>
          <w:b/>
          <w:bCs/>
        </w:rPr>
        <w:fldChar w:fldCharType="separate"/>
      </w:r>
      <w:r>
        <w:rPr>
          <w:b/>
          <w:bCs/>
          <w:noProof/>
        </w:rPr>
        <w:t>4</w:t>
      </w:r>
      <w:r w:rsidR="004C1495" w:rsidRPr="00ED7E81">
        <w:rPr>
          <w:b/>
          <w:bCs/>
        </w:rPr>
        <w:fldChar w:fldCharType="end"/>
      </w:r>
      <w:r w:rsidRPr="00ED7E81">
        <w:rPr>
          <w:b/>
          <w:bCs/>
        </w:rPr>
        <w:t>:</w:t>
      </w:r>
      <w:r>
        <w:t xml:space="preserve"> BDI 100TB 20-intermediate user Run Performance</w:t>
      </w:r>
    </w:p>
    <w:p w14:paraId="4BD17B94" w14:textId="77777777" w:rsidR="00FE0162" w:rsidRDefault="46307ADD" w:rsidP="46307ADD">
      <w:pPr>
        <w:rPr>
          <w:noProof/>
        </w:rPr>
      </w:pPr>
      <w:r w:rsidRPr="46307ADD">
        <w:rPr>
          <w:noProof/>
        </w:rPr>
        <w:t xml:space="preserve">This next concurrency scenario has 20 clients running the 25 intermediate queries each and in this case Db2 on IBM’s P10 PCR </w:t>
      </w:r>
      <w:r w:rsidR="00B06007">
        <w:rPr>
          <w:noProof/>
        </w:rPr>
        <w:t xml:space="preserve">achieves a </w:t>
      </w:r>
      <w:r w:rsidR="00B06007" w:rsidRPr="00B06007">
        <w:rPr>
          <w:b/>
          <w:bCs/>
          <w:noProof/>
        </w:rPr>
        <w:t>7.78x performance improvement</w:t>
      </w:r>
      <w:r w:rsidR="00B06007">
        <w:rPr>
          <w:noProof/>
        </w:rPr>
        <w:t xml:space="preserve"> over</w:t>
      </w:r>
      <w:r w:rsidRPr="46307ADD">
        <w:rPr>
          <w:noProof/>
        </w:rPr>
        <w:t xml:space="preserve"> the previous generation IIAS! The improvement margin is much higher than the simple user run and is attributed to not only the increased core count but also the bigger available Db2 memory working set which allows more operations to be run in memory and avoiding use of partial result temp tables at this high scale factor which impacts the IIAS much more.</w:t>
      </w:r>
    </w:p>
    <w:p w14:paraId="3E7EBCC0" w14:textId="77777777" w:rsidR="00FE0162" w:rsidRDefault="46307ADD" w:rsidP="00FE0162">
      <w:r>
        <w:t xml:space="preserve">The last query concurrency test features 5 clients each running the 5 most complex queries in the workload.  In this case Db2 on </w:t>
      </w:r>
      <w:r w:rsidRPr="46307ADD">
        <w:rPr>
          <w:noProof/>
        </w:rPr>
        <w:t>IBM’s P10 PCR</w:t>
      </w:r>
      <w:r>
        <w:t xml:space="preserve"> </w:t>
      </w:r>
      <w:r w:rsidR="00B06007">
        <w:t xml:space="preserve">shows a </w:t>
      </w:r>
      <w:r w:rsidR="00B06007" w:rsidRPr="00B06007">
        <w:rPr>
          <w:b/>
          <w:bCs/>
        </w:rPr>
        <w:t xml:space="preserve">performance improvement of factor 3x </w:t>
      </w:r>
      <w:r w:rsidR="00B06007">
        <w:t>over</w:t>
      </w:r>
      <w:r>
        <w:t xml:space="preserve"> the previous generation IIAS! Temp spilling can’t be avoided at this scale </w:t>
      </w:r>
      <w:r w:rsidR="002A6DFF">
        <w:t>factor,</w:t>
      </w:r>
      <w:r>
        <w:t xml:space="preserve"> but it is partially </w:t>
      </w:r>
      <w:r w:rsidR="00B06007">
        <w:t>reduced,</w:t>
      </w:r>
      <w:r>
        <w:t xml:space="preserve"> and the storage is faster on the P10 PCR which aids Db2 in faring much better than the predecessor solution.</w:t>
      </w:r>
    </w:p>
    <w:p w14:paraId="1F1BDF61" w14:textId="77777777" w:rsidR="00EA2671" w:rsidRDefault="00EA2671" w:rsidP="47F03B40"/>
    <w:p w14:paraId="0B55469C" w14:textId="77777777" w:rsidR="00ED7E81" w:rsidRDefault="00EA2671" w:rsidP="00ED7E81">
      <w:pPr>
        <w:keepNext/>
      </w:pPr>
      <w:r>
        <w:rPr>
          <w:noProof/>
          <w:lang w:val="en-US"/>
        </w:rPr>
        <w:lastRenderedPageBreak/>
        <w:drawing>
          <wp:inline distT="0" distB="0" distL="0" distR="0" wp14:anchorId="3002E1B2" wp14:editId="79993244">
            <wp:extent cx="5943600" cy="3714750"/>
            <wp:effectExtent l="0" t="0" r="0" b="0"/>
            <wp:docPr id="1810191027" name="Picture 181019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1829541" w14:textId="77777777" w:rsidR="00EA2671" w:rsidRDefault="00ED7E81" w:rsidP="00ED7E81">
      <w:pPr>
        <w:pStyle w:val="Caption"/>
        <w:jc w:val="center"/>
      </w:pPr>
      <w:r w:rsidRPr="00ED7E81">
        <w:rPr>
          <w:b/>
          <w:bCs/>
        </w:rPr>
        <w:t xml:space="preserve">Figure </w:t>
      </w:r>
      <w:r w:rsidR="004C1495" w:rsidRPr="00ED7E81">
        <w:rPr>
          <w:b/>
          <w:bCs/>
        </w:rPr>
        <w:fldChar w:fldCharType="begin"/>
      </w:r>
      <w:r w:rsidRPr="00ED7E81">
        <w:rPr>
          <w:b/>
          <w:bCs/>
        </w:rPr>
        <w:instrText xml:space="preserve"> SEQ Figure \* ARABIC </w:instrText>
      </w:r>
      <w:r w:rsidR="004C1495" w:rsidRPr="00ED7E81">
        <w:rPr>
          <w:b/>
          <w:bCs/>
        </w:rPr>
        <w:fldChar w:fldCharType="separate"/>
      </w:r>
      <w:r>
        <w:rPr>
          <w:b/>
          <w:bCs/>
          <w:noProof/>
        </w:rPr>
        <w:t>5</w:t>
      </w:r>
      <w:r w:rsidR="004C1495" w:rsidRPr="00ED7E81">
        <w:rPr>
          <w:b/>
          <w:bCs/>
        </w:rPr>
        <w:fldChar w:fldCharType="end"/>
      </w:r>
      <w:r w:rsidRPr="00ED7E81">
        <w:rPr>
          <w:b/>
          <w:bCs/>
        </w:rPr>
        <w:t>:</w:t>
      </w:r>
      <w:r>
        <w:t xml:space="preserve"> BDI 100TB: 5-complex user Run Performance</w:t>
      </w:r>
    </w:p>
    <w:p w14:paraId="69A4BC7F" w14:textId="77777777" w:rsidR="00EA2671" w:rsidRDefault="46307ADD" w:rsidP="46307ADD">
      <w:r w:rsidRPr="46307ADD">
        <w:rPr>
          <w:rFonts w:ascii="Aptos" w:eastAsia="Aptos" w:hAnsi="Aptos" w:cs="Aptos"/>
        </w:rPr>
        <w:t>The NMON system utilization graphs displayed in the image below illustrate how the five BDI concurrency user tests impose varying levels of stress on different system resources. These graphs provide insights into CPU, disk I/O, and network usage patterns, illustrating which components are most impacted under a specific concurrent workload test scenario.</w:t>
      </w:r>
    </w:p>
    <w:p w14:paraId="6FE044D4" w14:textId="77777777" w:rsidR="00ED7E81" w:rsidRDefault="00EA2671" w:rsidP="00ED7E81">
      <w:pPr>
        <w:keepNext/>
      </w:pPr>
      <w:r>
        <w:rPr>
          <w:noProof/>
          <w:lang w:val="en-US"/>
        </w:rPr>
        <w:lastRenderedPageBreak/>
        <w:drawing>
          <wp:inline distT="0" distB="0" distL="0" distR="0" wp14:anchorId="052A5B49" wp14:editId="44FCA74E">
            <wp:extent cx="5943600" cy="5438774"/>
            <wp:effectExtent l="0" t="0" r="0" b="0"/>
            <wp:docPr id="1906315082" name="Picture 1906315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5438774"/>
                    </a:xfrm>
                    <a:prstGeom prst="rect">
                      <a:avLst/>
                    </a:prstGeom>
                  </pic:spPr>
                </pic:pic>
              </a:graphicData>
            </a:graphic>
          </wp:inline>
        </w:drawing>
      </w:r>
    </w:p>
    <w:p w14:paraId="09BD5A0D" w14:textId="77777777" w:rsidR="00EA2671" w:rsidRDefault="00ED7E81" w:rsidP="00ED7E81">
      <w:pPr>
        <w:pStyle w:val="Caption"/>
        <w:jc w:val="center"/>
      </w:pPr>
      <w:r w:rsidRPr="00ED7E81">
        <w:rPr>
          <w:b/>
          <w:bCs/>
        </w:rPr>
        <w:t xml:space="preserve">Figure </w:t>
      </w:r>
      <w:r w:rsidR="004C1495" w:rsidRPr="00ED7E81">
        <w:rPr>
          <w:b/>
          <w:bCs/>
        </w:rPr>
        <w:fldChar w:fldCharType="begin"/>
      </w:r>
      <w:r w:rsidRPr="00ED7E81">
        <w:rPr>
          <w:b/>
          <w:bCs/>
        </w:rPr>
        <w:instrText xml:space="preserve"> SEQ Figure \* ARABIC </w:instrText>
      </w:r>
      <w:r w:rsidR="004C1495" w:rsidRPr="00ED7E81">
        <w:rPr>
          <w:b/>
          <w:bCs/>
        </w:rPr>
        <w:fldChar w:fldCharType="separate"/>
      </w:r>
      <w:r>
        <w:rPr>
          <w:b/>
          <w:bCs/>
          <w:noProof/>
        </w:rPr>
        <w:t>6</w:t>
      </w:r>
      <w:r w:rsidR="004C1495" w:rsidRPr="00ED7E81">
        <w:rPr>
          <w:b/>
          <w:bCs/>
        </w:rPr>
        <w:fldChar w:fldCharType="end"/>
      </w:r>
      <w:r w:rsidRPr="00ED7E81">
        <w:rPr>
          <w:b/>
          <w:bCs/>
        </w:rPr>
        <w:t>:</w:t>
      </w:r>
      <w:r>
        <w:t xml:space="preserve"> P10 PCR System Utilization</w:t>
      </w:r>
      <w:r>
        <w:rPr>
          <w:noProof/>
        </w:rPr>
        <w:t xml:space="preserve"> during BDI 100TB Concurrency Runs</w:t>
      </w:r>
    </w:p>
    <w:p w14:paraId="403460E4" w14:textId="77777777" w:rsidR="00EA2671" w:rsidRDefault="00EA2671" w:rsidP="00FE0162"/>
    <w:p w14:paraId="3475DF33" w14:textId="77777777" w:rsidR="46307ADD" w:rsidRDefault="46307ADD">
      <w:r>
        <w:br w:type="page"/>
      </w:r>
    </w:p>
    <w:p w14:paraId="29006F3C" w14:textId="77777777" w:rsidR="00EA2671" w:rsidRPr="00EA2671" w:rsidRDefault="00EA2671" w:rsidP="00FE0162">
      <w:pPr>
        <w:rPr>
          <w:rFonts w:asciiTheme="majorHAnsi" w:hAnsiTheme="majorHAnsi"/>
          <w:b/>
          <w:bCs/>
          <w:sz w:val="32"/>
          <w:szCs w:val="32"/>
        </w:rPr>
      </w:pPr>
      <w:r w:rsidRPr="00EA2671">
        <w:rPr>
          <w:rFonts w:asciiTheme="majorHAnsi" w:hAnsiTheme="majorHAnsi"/>
          <w:b/>
          <w:bCs/>
          <w:sz w:val="32"/>
          <w:szCs w:val="32"/>
        </w:rPr>
        <w:lastRenderedPageBreak/>
        <w:t xml:space="preserve">Performance Test </w:t>
      </w:r>
      <w:r w:rsidR="00C5095D">
        <w:rPr>
          <w:rFonts w:asciiTheme="majorHAnsi" w:hAnsiTheme="majorHAnsi"/>
          <w:b/>
          <w:bCs/>
          <w:sz w:val="32"/>
          <w:szCs w:val="32"/>
        </w:rPr>
        <w:t xml:space="preserve">Set </w:t>
      </w:r>
      <w:r w:rsidRPr="00EA2671">
        <w:rPr>
          <w:rFonts w:asciiTheme="majorHAnsi" w:hAnsiTheme="majorHAnsi"/>
          <w:b/>
          <w:bCs/>
          <w:sz w:val="32"/>
          <w:szCs w:val="32"/>
        </w:rPr>
        <w:t>#3: Insert, Update, Delete, and Miscellaneous</w:t>
      </w:r>
    </w:p>
    <w:p w14:paraId="10B8241F" w14:textId="77777777" w:rsidR="00ED7E81" w:rsidRDefault="00EA2671" w:rsidP="00ED7E81">
      <w:pPr>
        <w:keepNext/>
      </w:pPr>
      <w:r>
        <w:t xml:space="preserve"> </w:t>
      </w:r>
      <w:r>
        <w:rPr>
          <w:noProof/>
          <w:lang w:val="en-US"/>
        </w:rPr>
        <w:drawing>
          <wp:inline distT="0" distB="0" distL="0" distR="0" wp14:anchorId="2BAB467C" wp14:editId="64BBD325">
            <wp:extent cx="5943600" cy="2808605"/>
            <wp:effectExtent l="0" t="0" r="12700" b="10795"/>
            <wp:docPr id="2106624429" name="Chart 1">
              <a:extLst xmlns:a="http://schemas.openxmlformats.org/drawingml/2006/main">
                <a:ext uri="{FF2B5EF4-FFF2-40B4-BE49-F238E27FC236}">
                  <a16:creationId xmlns:a16="http://schemas.microsoft.com/office/drawing/2014/main" id="{1257E083-B8D8-AC4A-AF51-5ED8AC92E8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34E6C24" w14:textId="77777777" w:rsidR="00EA2671" w:rsidRPr="00FE0162" w:rsidRDefault="00ED7E81" w:rsidP="00ED7E81">
      <w:pPr>
        <w:pStyle w:val="Caption"/>
        <w:jc w:val="center"/>
      </w:pPr>
      <w:r w:rsidRPr="00ED7E81">
        <w:rPr>
          <w:b/>
          <w:bCs/>
        </w:rPr>
        <w:t xml:space="preserve">Figure </w:t>
      </w:r>
      <w:r w:rsidR="004C1495" w:rsidRPr="00ED7E81">
        <w:rPr>
          <w:b/>
          <w:bCs/>
        </w:rPr>
        <w:fldChar w:fldCharType="begin"/>
      </w:r>
      <w:r w:rsidRPr="00ED7E81">
        <w:rPr>
          <w:b/>
          <w:bCs/>
        </w:rPr>
        <w:instrText xml:space="preserve"> SEQ Figure \* ARABIC </w:instrText>
      </w:r>
      <w:r w:rsidR="004C1495" w:rsidRPr="00ED7E81">
        <w:rPr>
          <w:b/>
          <w:bCs/>
        </w:rPr>
        <w:fldChar w:fldCharType="separate"/>
      </w:r>
      <w:r>
        <w:rPr>
          <w:b/>
          <w:bCs/>
          <w:noProof/>
        </w:rPr>
        <w:t>7</w:t>
      </w:r>
      <w:r w:rsidR="004C1495" w:rsidRPr="00ED7E81">
        <w:rPr>
          <w:b/>
          <w:bCs/>
        </w:rPr>
        <w:fldChar w:fldCharType="end"/>
      </w:r>
      <w:r w:rsidRPr="00ED7E81">
        <w:rPr>
          <w:b/>
          <w:bCs/>
        </w:rPr>
        <w:t>:</w:t>
      </w:r>
      <w:r>
        <w:t xml:space="preserve"> BDI 100TB IUD Performance</w:t>
      </w:r>
    </w:p>
    <w:p w14:paraId="7297615D" w14:textId="77777777" w:rsidR="00EA2671" w:rsidRPr="00FE0162" w:rsidRDefault="00EA2671" w:rsidP="00FE0162">
      <w:r>
        <w:t xml:space="preserve">This next set of tests </w:t>
      </w:r>
      <w:r w:rsidR="00B06007">
        <w:t>target write-heavy operations like insert, update, and delete</w:t>
      </w:r>
      <w:r>
        <w:t xml:space="preserve"> operations that </w:t>
      </w:r>
      <w:r w:rsidR="00ED7E81">
        <w:t xml:space="preserve">require </w:t>
      </w:r>
      <w:r>
        <w:t xml:space="preserve">write </w:t>
      </w:r>
      <w:r w:rsidR="004458B4">
        <w:t xml:space="preserve">IOs to storage. </w:t>
      </w:r>
      <w:r w:rsidR="004458B4" w:rsidRPr="001E2485">
        <w:rPr>
          <w:b/>
          <w:bCs/>
        </w:rPr>
        <w:t>Insert sub-select</w:t>
      </w:r>
      <w:r w:rsidR="004458B4">
        <w:t xml:space="preserve"> (2 variations, one with predicate, one without) of approximately 10.7B rows is </w:t>
      </w:r>
      <w:r w:rsidR="004458B4" w:rsidRPr="001E2485">
        <w:rPr>
          <w:b/>
          <w:bCs/>
        </w:rPr>
        <w:t>improved by ~58% to ~76%</w:t>
      </w:r>
      <w:r w:rsidR="004458B4">
        <w:t xml:space="preserve">.   The </w:t>
      </w:r>
      <w:r w:rsidR="004458B4" w:rsidRPr="001E2485">
        <w:rPr>
          <w:b/>
          <w:bCs/>
        </w:rPr>
        <w:t>update</w:t>
      </w:r>
      <w:r w:rsidR="004458B4">
        <w:t xml:space="preserve"> operation is </w:t>
      </w:r>
      <w:r w:rsidR="004458B4" w:rsidRPr="001E2485">
        <w:rPr>
          <w:b/>
          <w:bCs/>
        </w:rPr>
        <w:t>improved by over 44%</w:t>
      </w:r>
      <w:r w:rsidR="004458B4">
        <w:t xml:space="preserve"> and the </w:t>
      </w:r>
      <w:r w:rsidR="004458B4" w:rsidRPr="001E2485">
        <w:rPr>
          <w:b/>
          <w:bCs/>
        </w:rPr>
        <w:t>delete</w:t>
      </w:r>
      <w:r w:rsidR="004458B4">
        <w:t xml:space="preserve"> operation is </w:t>
      </w:r>
      <w:r w:rsidR="004458B4" w:rsidRPr="001E2485">
        <w:rPr>
          <w:b/>
          <w:bCs/>
        </w:rPr>
        <w:t>improved by over 13%</w:t>
      </w:r>
      <w:r w:rsidR="004458B4">
        <w:t>. Finally</w:t>
      </w:r>
      <w:r w:rsidR="00962B70">
        <w:t>,</w:t>
      </w:r>
      <w:r w:rsidR="004458B4">
        <w:t xml:space="preserve"> the </w:t>
      </w:r>
      <w:r w:rsidR="004458B4" w:rsidRPr="001E2485">
        <w:rPr>
          <w:b/>
          <w:bCs/>
        </w:rPr>
        <w:t>truncate</w:t>
      </w:r>
      <w:r w:rsidR="004458B4">
        <w:t xml:space="preserve"> table operation is </w:t>
      </w:r>
      <w:r w:rsidR="004458B4" w:rsidRPr="001E2485">
        <w:rPr>
          <w:b/>
          <w:bCs/>
        </w:rPr>
        <w:t>improved by over 90%</w:t>
      </w:r>
      <w:r w:rsidR="004458B4">
        <w:t>.  Various factors at play here including the superior storage and the new default Db2 partition layout (more logical nodes per server) help these operations over the predecessor solution.</w:t>
      </w:r>
    </w:p>
    <w:p w14:paraId="347F2725" w14:textId="77777777" w:rsidR="46307ADD" w:rsidRDefault="46307ADD" w:rsidP="46307ADD">
      <w:pPr>
        <w:rPr>
          <w:noProof/>
        </w:rPr>
      </w:pPr>
      <w:r w:rsidRPr="46307ADD">
        <w:rPr>
          <w:noProof/>
        </w:rPr>
        <w:t>One other notable test result is the “</w:t>
      </w:r>
      <w:r w:rsidRPr="001E2485">
        <w:rPr>
          <w:b/>
          <w:bCs/>
          <w:noProof/>
        </w:rPr>
        <w:t>Unload Table Partition ALL</w:t>
      </w:r>
      <w:r w:rsidRPr="46307ADD">
        <w:rPr>
          <w:noProof/>
        </w:rPr>
        <w:t xml:space="preserve">” test.  This is where every partition dumps out its data into an external table flat file simultanously. Db2 on IBM’s P10 PCR finished this operation on 100TB in about 25 minutes, while on IIAS it took 1hr 37m. This represents an almost </w:t>
      </w:r>
      <w:r w:rsidRPr="001E2485">
        <w:rPr>
          <w:b/>
          <w:bCs/>
          <w:noProof/>
        </w:rPr>
        <w:t>4x speedup</w:t>
      </w:r>
      <w:r w:rsidRPr="46307ADD">
        <w:rPr>
          <w:noProof/>
        </w:rPr>
        <w:t>!</w:t>
      </w:r>
    </w:p>
    <w:p w14:paraId="0D0D98AD" w14:textId="77777777" w:rsidR="00962B70" w:rsidRDefault="00962B70" w:rsidP="00FE0162">
      <w:pPr>
        <w:rPr>
          <w:noProof/>
        </w:rPr>
      </w:pPr>
    </w:p>
    <w:p w14:paraId="5DA6DD58" w14:textId="77777777" w:rsidR="002A6DFF" w:rsidRDefault="002A6DFF">
      <w:pPr>
        <w:rPr>
          <w:rFonts w:asciiTheme="majorHAnsi" w:hAnsiTheme="majorHAnsi"/>
          <w:b/>
          <w:bCs/>
          <w:noProof/>
          <w:sz w:val="32"/>
          <w:szCs w:val="32"/>
        </w:rPr>
      </w:pPr>
      <w:r>
        <w:rPr>
          <w:rFonts w:asciiTheme="majorHAnsi" w:hAnsiTheme="majorHAnsi"/>
          <w:b/>
          <w:bCs/>
          <w:noProof/>
          <w:sz w:val="32"/>
          <w:szCs w:val="32"/>
        </w:rPr>
        <w:br w:type="page"/>
      </w:r>
    </w:p>
    <w:p w14:paraId="65865128" w14:textId="77777777" w:rsidR="00962B70" w:rsidRPr="008D7B84" w:rsidRDefault="00C5095D" w:rsidP="00FE0162">
      <w:pPr>
        <w:rPr>
          <w:rFonts w:asciiTheme="majorHAnsi" w:hAnsiTheme="majorHAnsi"/>
          <w:b/>
          <w:bCs/>
          <w:noProof/>
          <w:sz w:val="32"/>
          <w:szCs w:val="32"/>
        </w:rPr>
      </w:pPr>
      <w:r w:rsidRPr="008D7B84">
        <w:rPr>
          <w:rFonts w:asciiTheme="majorHAnsi" w:hAnsiTheme="majorHAnsi"/>
          <w:b/>
          <w:bCs/>
          <w:noProof/>
          <w:sz w:val="32"/>
          <w:szCs w:val="32"/>
        </w:rPr>
        <w:lastRenderedPageBreak/>
        <w:t>Sizing and Configurations</w:t>
      </w:r>
    </w:p>
    <w:p w14:paraId="6CE463B7" w14:textId="77777777" w:rsidR="00C5095D" w:rsidRDefault="46307ADD" w:rsidP="00FE0162">
      <w:pPr>
        <w:rPr>
          <w:noProof/>
        </w:rPr>
      </w:pPr>
      <w:r w:rsidRPr="46307ADD">
        <w:rPr>
          <w:noProof/>
        </w:rPr>
        <w:t>The Db2 Warehouse on IBM’s P10 PCR solution is offered in various sizes including multiple rack configurations to fit your IIAS replacement needs or your new modern data warehouse needs.</w:t>
      </w:r>
    </w:p>
    <w:p w14:paraId="10D24ACF" w14:textId="77777777" w:rsidR="00C5095D" w:rsidRDefault="46307ADD" w:rsidP="00FE0162">
      <w:pPr>
        <w:rPr>
          <w:noProof/>
        </w:rPr>
      </w:pPr>
      <w:r w:rsidRPr="46307ADD">
        <w:rPr>
          <w:noProof/>
        </w:rPr>
        <w:t xml:space="preserve">The performance comparisons earlier in this paper showed the characteristics between a full rack IIAS and the full rack (BRL) Db2 Warehouse on IBM’s P10 PCR. As noted in the charts the performance improvements for the Db2 Warehouse on IBM's P10 PCR solution seen were anywhere from 13% (slightly better) to almost 8x (a lot better) than the IIAS with most operations observed being between 2 to 3x factor.  </w:t>
      </w:r>
    </w:p>
    <w:p w14:paraId="6E8CAD41" w14:textId="77777777" w:rsidR="00960756" w:rsidRDefault="46307ADD" w:rsidP="00FE0162">
      <w:pPr>
        <w:rPr>
          <w:noProof/>
        </w:rPr>
      </w:pPr>
      <w:r w:rsidRPr="46307ADD">
        <w:rPr>
          <w:noProof/>
        </w:rPr>
        <w:t>Certainly the performance observed in our lab can help in sizing considerations, but performance characteristics are not linear when it comes to data warehouse processing.  Many factors such as relative storage performance, amount of memory for data buffer, optimizer access plans and engine working set can play outsized roles in determining the performance.  Great care should be taken in sizing, especially if a smaller form factor Db2 Warehouse on IBM’s P10 PCR is considered from a bigger form factor IIAS.</w:t>
      </w:r>
    </w:p>
    <w:p w14:paraId="25DF9073" w14:textId="77777777" w:rsidR="00960756" w:rsidRDefault="009D198F" w:rsidP="00FE0162">
      <w:pPr>
        <w:rPr>
          <w:noProof/>
        </w:rPr>
      </w:pPr>
      <w:r>
        <w:rPr>
          <w:noProof/>
        </w:rPr>
        <w:t>The b</w:t>
      </w:r>
      <w:r w:rsidR="00960756">
        <w:rPr>
          <w:noProof/>
        </w:rPr>
        <w:t>asic</w:t>
      </w:r>
      <w:r>
        <w:rPr>
          <w:noProof/>
        </w:rPr>
        <w:t xml:space="preserve"> form </w:t>
      </w:r>
      <w:r w:rsidR="00960756">
        <w:rPr>
          <w:noProof/>
        </w:rPr>
        <w:t xml:space="preserve">factor </w:t>
      </w:r>
      <w:r>
        <w:rPr>
          <w:noProof/>
        </w:rPr>
        <w:t>equivalency</w:t>
      </w:r>
      <w:r w:rsidR="00960756">
        <w:rPr>
          <w:noProof/>
        </w:rPr>
        <w:t>:</w:t>
      </w:r>
      <w:r w:rsidR="00960756">
        <w:rPr>
          <w:noProof/>
        </w:rPr>
        <w:br/>
      </w:r>
    </w:p>
    <w:tbl>
      <w:tblPr>
        <w:tblStyle w:val="TableGrid"/>
        <w:tblW w:w="0" w:type="auto"/>
        <w:tblLook w:val="04A0" w:firstRow="1" w:lastRow="0" w:firstColumn="1" w:lastColumn="0" w:noHBand="0" w:noVBand="1"/>
      </w:tblPr>
      <w:tblGrid>
        <w:gridCol w:w="3116"/>
        <w:gridCol w:w="5951"/>
      </w:tblGrid>
      <w:tr w:rsidR="00960756" w14:paraId="434AD472" w14:textId="77777777" w:rsidTr="46307ADD">
        <w:tc>
          <w:tcPr>
            <w:tcW w:w="3116" w:type="dxa"/>
            <w:shd w:val="clear" w:color="auto" w:fill="002060"/>
          </w:tcPr>
          <w:p w14:paraId="0CB54C98" w14:textId="77777777" w:rsidR="00960756" w:rsidRPr="009D198F" w:rsidRDefault="46307ADD" w:rsidP="46307ADD">
            <w:pPr>
              <w:rPr>
                <w:noProof/>
                <w:color w:val="FFFFFF" w:themeColor="background1"/>
              </w:rPr>
            </w:pPr>
            <w:r w:rsidRPr="46307ADD">
              <w:rPr>
                <w:noProof/>
                <w:color w:val="FFFFFF" w:themeColor="background1"/>
              </w:rPr>
              <w:t>IIAS Form Factors</w:t>
            </w:r>
          </w:p>
        </w:tc>
        <w:tc>
          <w:tcPr>
            <w:tcW w:w="5951" w:type="dxa"/>
            <w:shd w:val="clear" w:color="auto" w:fill="002060"/>
          </w:tcPr>
          <w:p w14:paraId="22481B44" w14:textId="77777777" w:rsidR="00960756" w:rsidRPr="009D198F" w:rsidRDefault="46307ADD" w:rsidP="46307ADD">
            <w:pPr>
              <w:rPr>
                <w:noProof/>
                <w:color w:val="FFFFFF" w:themeColor="background1"/>
              </w:rPr>
            </w:pPr>
            <w:r w:rsidRPr="46307ADD">
              <w:rPr>
                <w:noProof/>
                <w:color w:val="FFFFFF" w:themeColor="background1"/>
              </w:rPr>
              <w:t>Db2 Warehouse on P10CR Form Factors</w:t>
            </w:r>
          </w:p>
        </w:tc>
      </w:tr>
      <w:tr w:rsidR="00960756" w14:paraId="11E3C588" w14:textId="77777777" w:rsidTr="46307ADD">
        <w:tc>
          <w:tcPr>
            <w:tcW w:w="3116" w:type="dxa"/>
          </w:tcPr>
          <w:p w14:paraId="28C503F7" w14:textId="77777777" w:rsidR="00960756" w:rsidRDefault="009D198F" w:rsidP="00FE0162">
            <w:pPr>
              <w:rPr>
                <w:noProof/>
              </w:rPr>
            </w:pPr>
            <w:r>
              <w:rPr>
                <w:noProof/>
              </w:rPr>
              <w:t>M400</w:t>
            </w:r>
            <w:r w:rsidR="00EF58C3">
              <w:rPr>
                <w:noProof/>
              </w:rPr>
              <w:t>2</w:t>
            </w:r>
            <w:r>
              <w:rPr>
                <w:noProof/>
              </w:rPr>
              <w:t>-003</w:t>
            </w:r>
          </w:p>
        </w:tc>
        <w:tc>
          <w:tcPr>
            <w:tcW w:w="5951" w:type="dxa"/>
          </w:tcPr>
          <w:p w14:paraId="2935D972" w14:textId="77777777" w:rsidR="00960756" w:rsidRDefault="009D198F" w:rsidP="00FE0162">
            <w:pPr>
              <w:rPr>
                <w:noProof/>
              </w:rPr>
            </w:pPr>
            <w:r>
              <w:rPr>
                <w:noProof/>
              </w:rPr>
              <w:t>Base Rack Small (BRS)</w:t>
            </w:r>
          </w:p>
        </w:tc>
      </w:tr>
      <w:tr w:rsidR="00960756" w14:paraId="26972C52" w14:textId="77777777" w:rsidTr="46307ADD">
        <w:tc>
          <w:tcPr>
            <w:tcW w:w="3116" w:type="dxa"/>
          </w:tcPr>
          <w:p w14:paraId="6A1DA116" w14:textId="77777777" w:rsidR="00960756" w:rsidRDefault="009D198F" w:rsidP="00FE0162">
            <w:pPr>
              <w:rPr>
                <w:noProof/>
              </w:rPr>
            </w:pPr>
            <w:r>
              <w:rPr>
                <w:noProof/>
              </w:rPr>
              <w:t>M400</w:t>
            </w:r>
            <w:r w:rsidR="00EF58C3">
              <w:rPr>
                <w:noProof/>
              </w:rPr>
              <w:t>2</w:t>
            </w:r>
            <w:r>
              <w:rPr>
                <w:noProof/>
              </w:rPr>
              <w:t>-006</w:t>
            </w:r>
          </w:p>
        </w:tc>
        <w:tc>
          <w:tcPr>
            <w:tcW w:w="5951" w:type="dxa"/>
          </w:tcPr>
          <w:p w14:paraId="0DB9A90E" w14:textId="77777777" w:rsidR="00960756" w:rsidRDefault="009D198F" w:rsidP="00FE0162">
            <w:pPr>
              <w:rPr>
                <w:noProof/>
              </w:rPr>
            </w:pPr>
            <w:r>
              <w:rPr>
                <w:noProof/>
              </w:rPr>
              <w:t>Base Rack Medium (BRM)</w:t>
            </w:r>
          </w:p>
        </w:tc>
      </w:tr>
      <w:tr w:rsidR="00960756" w14:paraId="68ABC538" w14:textId="77777777" w:rsidTr="46307ADD">
        <w:tc>
          <w:tcPr>
            <w:tcW w:w="3116" w:type="dxa"/>
          </w:tcPr>
          <w:p w14:paraId="108BFC0A" w14:textId="77777777" w:rsidR="00960756" w:rsidRDefault="009D198F" w:rsidP="00FE0162">
            <w:pPr>
              <w:rPr>
                <w:noProof/>
              </w:rPr>
            </w:pPr>
            <w:r>
              <w:rPr>
                <w:noProof/>
              </w:rPr>
              <w:t>M4002-010</w:t>
            </w:r>
          </w:p>
        </w:tc>
        <w:tc>
          <w:tcPr>
            <w:tcW w:w="5951" w:type="dxa"/>
          </w:tcPr>
          <w:p w14:paraId="6550D297" w14:textId="77777777" w:rsidR="00960756" w:rsidRDefault="009D198F" w:rsidP="00FE0162">
            <w:pPr>
              <w:rPr>
                <w:noProof/>
              </w:rPr>
            </w:pPr>
            <w:r>
              <w:rPr>
                <w:noProof/>
              </w:rPr>
              <w:t>Base Rack Large (BRL)</w:t>
            </w:r>
          </w:p>
        </w:tc>
      </w:tr>
      <w:tr w:rsidR="009D198F" w14:paraId="20FF5480" w14:textId="77777777" w:rsidTr="46307ADD">
        <w:tc>
          <w:tcPr>
            <w:tcW w:w="3116" w:type="dxa"/>
          </w:tcPr>
          <w:p w14:paraId="20B9D16F" w14:textId="77777777" w:rsidR="009D198F" w:rsidRDefault="009D198F" w:rsidP="00FE0162">
            <w:pPr>
              <w:rPr>
                <w:noProof/>
              </w:rPr>
            </w:pPr>
            <w:r>
              <w:rPr>
                <w:noProof/>
              </w:rPr>
              <w:t>M4002-020</w:t>
            </w:r>
          </w:p>
        </w:tc>
        <w:tc>
          <w:tcPr>
            <w:tcW w:w="5951" w:type="dxa"/>
          </w:tcPr>
          <w:p w14:paraId="13A44BDF" w14:textId="77777777" w:rsidR="009D198F" w:rsidRDefault="009D198F" w:rsidP="00FE0162">
            <w:pPr>
              <w:rPr>
                <w:noProof/>
              </w:rPr>
            </w:pPr>
            <w:r>
              <w:rPr>
                <w:noProof/>
              </w:rPr>
              <w:t>Base Rack Large + Expansion Rack Large (BRL+ERL)</w:t>
            </w:r>
          </w:p>
        </w:tc>
      </w:tr>
    </w:tbl>
    <w:p w14:paraId="7E596599" w14:textId="77777777" w:rsidR="00960756" w:rsidRDefault="00960756" w:rsidP="00FE0162">
      <w:pPr>
        <w:rPr>
          <w:noProof/>
        </w:rPr>
      </w:pPr>
    </w:p>
    <w:p w14:paraId="469B9A24" w14:textId="77777777" w:rsidR="00960756" w:rsidRDefault="008D7B84" w:rsidP="00FE0162">
      <w:pPr>
        <w:rPr>
          <w:noProof/>
        </w:rPr>
      </w:pPr>
      <w:r>
        <w:rPr>
          <w:noProof/>
        </w:rPr>
        <w:t xml:space="preserve">Keeping with the form factor equivalency will give you the confidence that your workload will improve.  Going with a smaller form factor than before may also see performance being maintained or even improved, but this should be validated with your own validation testing and in consultation with your IBM representative. </w:t>
      </w:r>
    </w:p>
    <w:p w14:paraId="5A751EC9" w14:textId="77777777" w:rsidR="00C5095D" w:rsidRPr="00D511A8" w:rsidRDefault="008D7B84" w:rsidP="00FE0162">
      <w:pPr>
        <w:rPr>
          <w:b/>
          <w:bCs/>
          <w:noProof/>
        </w:rPr>
      </w:pPr>
      <w:r w:rsidRPr="00D511A8">
        <w:rPr>
          <w:b/>
          <w:bCs/>
          <w:noProof/>
        </w:rPr>
        <w:t>Scaling of Bulk Ingest Operations</w:t>
      </w:r>
    </w:p>
    <w:p w14:paraId="5A2AD857" w14:textId="77777777" w:rsidR="00D511A8" w:rsidRDefault="00D511A8" w:rsidP="00FE0162">
      <w:pPr>
        <w:rPr>
          <w:noProof/>
        </w:rPr>
      </w:pPr>
      <w:r>
        <w:rPr>
          <w:noProof/>
        </w:rPr>
        <w:t xml:space="preserve">The first comparison will be a build of a ~100TB database from raw csv files split and pre-partitioned by the number of expected Db2 logical nodes in the configuration.  </w:t>
      </w:r>
    </w:p>
    <w:p w14:paraId="38BA5AD9" w14:textId="77777777" w:rsidR="002A6DFF" w:rsidRDefault="002A6DFF" w:rsidP="00FE0162">
      <w:pPr>
        <w:rPr>
          <w:noProof/>
        </w:rPr>
      </w:pPr>
    </w:p>
    <w:p w14:paraId="603BF71E" w14:textId="77777777" w:rsidR="002A6DFF" w:rsidRDefault="002A6DFF" w:rsidP="00FE0162">
      <w:pPr>
        <w:rPr>
          <w:noProof/>
        </w:rPr>
      </w:pPr>
    </w:p>
    <w:tbl>
      <w:tblPr>
        <w:tblStyle w:val="TableGrid"/>
        <w:tblW w:w="9776" w:type="dxa"/>
        <w:tblLook w:val="04A0" w:firstRow="1" w:lastRow="0" w:firstColumn="1" w:lastColumn="0" w:noHBand="0" w:noVBand="1"/>
      </w:tblPr>
      <w:tblGrid>
        <w:gridCol w:w="2892"/>
        <w:gridCol w:w="1659"/>
        <w:gridCol w:w="3165"/>
        <w:gridCol w:w="2060"/>
      </w:tblGrid>
      <w:tr w:rsidR="00F30D71" w14:paraId="2E2148BD" w14:textId="77777777" w:rsidTr="46307ADD">
        <w:tc>
          <w:tcPr>
            <w:tcW w:w="2892" w:type="dxa"/>
            <w:shd w:val="clear" w:color="auto" w:fill="002060"/>
          </w:tcPr>
          <w:p w14:paraId="77843441" w14:textId="77777777" w:rsidR="00F30D71" w:rsidRPr="00D511A8" w:rsidRDefault="46307ADD" w:rsidP="46307ADD">
            <w:pPr>
              <w:rPr>
                <w:noProof/>
              </w:rPr>
            </w:pPr>
            <w:r w:rsidRPr="46307ADD">
              <w:rPr>
                <w:noProof/>
              </w:rPr>
              <w:lastRenderedPageBreak/>
              <w:t>Operation</w:t>
            </w:r>
          </w:p>
        </w:tc>
        <w:tc>
          <w:tcPr>
            <w:tcW w:w="1659" w:type="dxa"/>
            <w:shd w:val="clear" w:color="auto" w:fill="002060"/>
          </w:tcPr>
          <w:p w14:paraId="25D59335" w14:textId="77777777" w:rsidR="00F30D71" w:rsidRPr="00D511A8" w:rsidRDefault="46307ADD" w:rsidP="46307ADD">
            <w:pPr>
              <w:rPr>
                <w:noProof/>
              </w:rPr>
            </w:pPr>
            <w:r w:rsidRPr="46307ADD">
              <w:rPr>
                <w:noProof/>
              </w:rPr>
              <w:t>Base Rack Large (BRL)</w:t>
            </w:r>
          </w:p>
        </w:tc>
        <w:tc>
          <w:tcPr>
            <w:tcW w:w="3165" w:type="dxa"/>
            <w:shd w:val="clear" w:color="auto" w:fill="002060"/>
          </w:tcPr>
          <w:p w14:paraId="0D7D19D2" w14:textId="77777777" w:rsidR="00F30D71" w:rsidRPr="00D511A8" w:rsidRDefault="46307ADD" w:rsidP="46307ADD">
            <w:pPr>
              <w:rPr>
                <w:noProof/>
              </w:rPr>
            </w:pPr>
            <w:r w:rsidRPr="46307ADD">
              <w:rPr>
                <w:noProof/>
              </w:rPr>
              <w:t xml:space="preserve">Base Rack Large + </w:t>
            </w:r>
          </w:p>
          <w:p w14:paraId="13543E4C" w14:textId="77777777" w:rsidR="00F30D71" w:rsidRPr="00D511A8" w:rsidRDefault="46307ADD" w:rsidP="46307ADD">
            <w:pPr>
              <w:rPr>
                <w:noProof/>
              </w:rPr>
            </w:pPr>
            <w:r w:rsidRPr="46307ADD">
              <w:rPr>
                <w:noProof/>
              </w:rPr>
              <w:t>Expansion Rack Large (BRL+ERL)</w:t>
            </w:r>
          </w:p>
        </w:tc>
        <w:tc>
          <w:tcPr>
            <w:tcW w:w="2060" w:type="dxa"/>
            <w:shd w:val="clear" w:color="auto" w:fill="002060"/>
          </w:tcPr>
          <w:p w14:paraId="21E69525" w14:textId="77777777" w:rsidR="00F30D71" w:rsidRPr="00D511A8" w:rsidRDefault="46307ADD" w:rsidP="46307ADD">
            <w:pPr>
              <w:rPr>
                <w:noProof/>
              </w:rPr>
            </w:pPr>
            <w:r w:rsidRPr="46307ADD">
              <w:rPr>
                <w:noProof/>
              </w:rPr>
              <w:t>Improvement</w:t>
            </w:r>
          </w:p>
          <w:p w14:paraId="25F47460" w14:textId="77777777" w:rsidR="00851DF5" w:rsidRPr="00D511A8" w:rsidRDefault="46307ADD" w:rsidP="46307ADD">
            <w:pPr>
              <w:rPr>
                <w:noProof/>
              </w:rPr>
            </w:pPr>
            <w:r w:rsidRPr="46307ADD">
              <w:rPr>
                <w:noProof/>
              </w:rPr>
              <w:t>Factor</w:t>
            </w:r>
          </w:p>
        </w:tc>
      </w:tr>
      <w:tr w:rsidR="00F30D71" w14:paraId="48D74070" w14:textId="77777777" w:rsidTr="46307ADD">
        <w:tc>
          <w:tcPr>
            <w:tcW w:w="2892" w:type="dxa"/>
          </w:tcPr>
          <w:p w14:paraId="4DF04789" w14:textId="77777777" w:rsidR="00F30D71" w:rsidRDefault="00851DF5" w:rsidP="00FE0162">
            <w:pPr>
              <w:rPr>
                <w:noProof/>
              </w:rPr>
            </w:pPr>
            <w:r>
              <w:rPr>
                <w:noProof/>
              </w:rPr>
              <w:t>External Table Load Partition ALL</w:t>
            </w:r>
            <w:r w:rsidR="00D511A8">
              <w:rPr>
                <w:noProof/>
              </w:rPr>
              <w:t xml:space="preserve"> </w:t>
            </w:r>
            <w:r>
              <w:rPr>
                <w:noProof/>
              </w:rPr>
              <w:t xml:space="preserve">100TB </w:t>
            </w:r>
            <w:r>
              <w:rPr>
                <w:noProof/>
              </w:rPr>
              <w:br/>
            </w:r>
            <w:r w:rsidRPr="00D511A8">
              <w:rPr>
                <w:i/>
                <w:iCs/>
                <w:noProof/>
                <w:sz w:val="20"/>
                <w:szCs w:val="20"/>
              </w:rPr>
              <w:t>(</w:t>
            </w:r>
            <w:r w:rsidR="00D511A8" w:rsidRPr="00D511A8">
              <w:rPr>
                <w:i/>
                <w:iCs/>
                <w:noProof/>
                <w:sz w:val="20"/>
                <w:szCs w:val="20"/>
              </w:rPr>
              <w:t xml:space="preserve">from </w:t>
            </w:r>
            <w:r w:rsidRPr="00D511A8">
              <w:rPr>
                <w:i/>
                <w:iCs/>
                <w:noProof/>
                <w:sz w:val="20"/>
                <w:szCs w:val="20"/>
              </w:rPr>
              <w:t>raw CSV data files)</w:t>
            </w:r>
          </w:p>
        </w:tc>
        <w:tc>
          <w:tcPr>
            <w:tcW w:w="1659" w:type="dxa"/>
          </w:tcPr>
          <w:p w14:paraId="15F53A8C" w14:textId="77777777" w:rsidR="00F30D71" w:rsidRDefault="00851DF5" w:rsidP="00FE0162">
            <w:pPr>
              <w:rPr>
                <w:noProof/>
              </w:rPr>
            </w:pPr>
            <w:r>
              <w:rPr>
                <w:noProof/>
              </w:rPr>
              <w:t>1hr, 32m, 21s</w:t>
            </w:r>
            <w:r>
              <w:rPr>
                <w:noProof/>
              </w:rPr>
              <w:br/>
              <w:t>(65 TB/hr)</w:t>
            </w:r>
          </w:p>
        </w:tc>
        <w:tc>
          <w:tcPr>
            <w:tcW w:w="3165" w:type="dxa"/>
          </w:tcPr>
          <w:p w14:paraId="7BD3D649" w14:textId="77777777" w:rsidR="00F30D71" w:rsidRDefault="00851DF5" w:rsidP="00FE0162">
            <w:pPr>
              <w:rPr>
                <w:noProof/>
              </w:rPr>
            </w:pPr>
            <w:r>
              <w:rPr>
                <w:noProof/>
              </w:rPr>
              <w:t>0hr, 34m, 43s</w:t>
            </w:r>
            <w:r>
              <w:rPr>
                <w:noProof/>
              </w:rPr>
              <w:br/>
              <w:t>(173 TB/hr)</w:t>
            </w:r>
          </w:p>
        </w:tc>
        <w:tc>
          <w:tcPr>
            <w:tcW w:w="2060" w:type="dxa"/>
          </w:tcPr>
          <w:p w14:paraId="08D0AF06" w14:textId="77777777" w:rsidR="00F30D71" w:rsidRDefault="00851DF5" w:rsidP="00FE0162">
            <w:pPr>
              <w:rPr>
                <w:noProof/>
              </w:rPr>
            </w:pPr>
            <w:r>
              <w:rPr>
                <w:noProof/>
              </w:rPr>
              <w:t xml:space="preserve">2.66x </w:t>
            </w:r>
          </w:p>
        </w:tc>
      </w:tr>
      <w:tr w:rsidR="00F30D71" w14:paraId="1DCFED4D" w14:textId="77777777" w:rsidTr="46307ADD">
        <w:tc>
          <w:tcPr>
            <w:tcW w:w="2892" w:type="dxa"/>
          </w:tcPr>
          <w:p w14:paraId="04CFD891" w14:textId="77777777" w:rsidR="00D511A8" w:rsidRDefault="00851DF5" w:rsidP="00FE0162">
            <w:pPr>
              <w:rPr>
                <w:noProof/>
              </w:rPr>
            </w:pPr>
            <w:r>
              <w:rPr>
                <w:noProof/>
              </w:rPr>
              <w:t>Runstats</w:t>
            </w:r>
            <w:r w:rsidR="00D511A8">
              <w:rPr>
                <w:noProof/>
              </w:rPr>
              <w:t xml:space="preserve"> </w:t>
            </w:r>
          </w:p>
          <w:p w14:paraId="34B3D7EB" w14:textId="77777777" w:rsidR="00F30D71" w:rsidRPr="00D511A8" w:rsidRDefault="00D511A8" w:rsidP="00FE0162">
            <w:pPr>
              <w:rPr>
                <w:i/>
                <w:iCs/>
                <w:noProof/>
              </w:rPr>
            </w:pPr>
            <w:r w:rsidRPr="00D511A8">
              <w:rPr>
                <w:i/>
                <w:iCs/>
                <w:noProof/>
                <w:sz w:val="20"/>
                <w:szCs w:val="20"/>
              </w:rPr>
              <w:t>(statistic collection)</w:t>
            </w:r>
          </w:p>
        </w:tc>
        <w:tc>
          <w:tcPr>
            <w:tcW w:w="1659" w:type="dxa"/>
          </w:tcPr>
          <w:p w14:paraId="726F1069" w14:textId="77777777" w:rsidR="00F30D71" w:rsidRDefault="00D511A8" w:rsidP="00FE0162">
            <w:pPr>
              <w:rPr>
                <w:noProof/>
              </w:rPr>
            </w:pPr>
            <w:r>
              <w:rPr>
                <w:noProof/>
              </w:rPr>
              <w:t>1hr, 13m, 46s</w:t>
            </w:r>
          </w:p>
        </w:tc>
        <w:tc>
          <w:tcPr>
            <w:tcW w:w="3165" w:type="dxa"/>
          </w:tcPr>
          <w:p w14:paraId="29D57545" w14:textId="77777777" w:rsidR="00F30D71" w:rsidRDefault="00D511A8" w:rsidP="00FE0162">
            <w:pPr>
              <w:rPr>
                <w:noProof/>
              </w:rPr>
            </w:pPr>
            <w:r>
              <w:rPr>
                <w:noProof/>
              </w:rPr>
              <w:t>0hr, 29m, 12s</w:t>
            </w:r>
          </w:p>
        </w:tc>
        <w:tc>
          <w:tcPr>
            <w:tcW w:w="2060" w:type="dxa"/>
          </w:tcPr>
          <w:p w14:paraId="7D00ABE8" w14:textId="77777777" w:rsidR="00F30D71" w:rsidRDefault="00D511A8" w:rsidP="00FE0162">
            <w:pPr>
              <w:rPr>
                <w:noProof/>
              </w:rPr>
            </w:pPr>
            <w:r>
              <w:rPr>
                <w:noProof/>
              </w:rPr>
              <w:t>2.53x</w:t>
            </w:r>
          </w:p>
        </w:tc>
      </w:tr>
    </w:tbl>
    <w:p w14:paraId="4CCF6CC7" w14:textId="77777777" w:rsidR="00ED7E81" w:rsidRDefault="00D511A8" w:rsidP="00FE0162">
      <w:r>
        <w:br/>
      </w:r>
      <w:r w:rsidR="46307ADD" w:rsidRPr="46307ADD">
        <w:rPr>
          <w:noProof/>
        </w:rPr>
        <w:t>For both the pre-partitioned load and subsequent statistics collection improved by a factor over 2.5x going from a base rack large (BRL) configuration to a base rack large plus expansion rack large (BRL+ERL).  These are linear operations and are in line with the compute resource increase and demonstrate almost perfect scaling.</w:t>
      </w:r>
    </w:p>
    <w:p w14:paraId="4C8CE4E9" w14:textId="77777777" w:rsidR="00F30D71" w:rsidRDefault="00D511A8" w:rsidP="00FE0162">
      <w:pPr>
        <w:rPr>
          <w:noProof/>
        </w:rPr>
      </w:pPr>
      <w:r>
        <w:br/>
      </w:r>
      <w:r w:rsidR="46307ADD" w:rsidRPr="46307ADD">
        <w:rPr>
          <w:noProof/>
        </w:rPr>
        <w:t xml:space="preserve">Once the 100TB database was built, a similar set of test operations were run just like in the IIAS vs Db2 Warehouse on IBM’s P10 PCR (Base Rack Large). </w:t>
      </w:r>
      <w:r>
        <w:br/>
      </w:r>
    </w:p>
    <w:p w14:paraId="54369795" w14:textId="77777777" w:rsidR="00ED7E81" w:rsidRDefault="00F30D71" w:rsidP="00ED7E81">
      <w:pPr>
        <w:keepNext/>
        <w:jc w:val="center"/>
      </w:pPr>
      <w:r>
        <w:rPr>
          <w:noProof/>
          <w:lang w:val="en-US"/>
        </w:rPr>
        <w:drawing>
          <wp:inline distT="0" distB="0" distL="0" distR="0" wp14:anchorId="14A012F4" wp14:editId="5C03CC51">
            <wp:extent cx="5893806" cy="3367889"/>
            <wp:effectExtent l="0" t="0" r="12065" b="10795"/>
            <wp:docPr id="1546830314" name="Chart 1">
              <a:extLst xmlns:a="http://schemas.openxmlformats.org/drawingml/2006/main">
                <a:ext uri="{FF2B5EF4-FFF2-40B4-BE49-F238E27FC236}">
                  <a16:creationId xmlns:a16="http://schemas.microsoft.com/office/drawing/2014/main" id="{43DBB058-A5DF-9F79-F877-C3309341A1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D622045" w14:textId="77777777" w:rsidR="00C5095D" w:rsidRDefault="00ED7E81" w:rsidP="00ED7E81">
      <w:pPr>
        <w:pStyle w:val="Caption"/>
        <w:jc w:val="center"/>
        <w:rPr>
          <w:noProof/>
        </w:rPr>
      </w:pPr>
      <w:r w:rsidRPr="00ED7E81">
        <w:rPr>
          <w:b/>
          <w:bCs/>
        </w:rPr>
        <w:t xml:space="preserve">Figure </w:t>
      </w:r>
      <w:r w:rsidR="004C1495" w:rsidRPr="00ED7E81">
        <w:rPr>
          <w:b/>
          <w:bCs/>
        </w:rPr>
        <w:fldChar w:fldCharType="begin"/>
      </w:r>
      <w:r w:rsidRPr="00ED7E81">
        <w:rPr>
          <w:b/>
          <w:bCs/>
        </w:rPr>
        <w:instrText xml:space="preserve"> SEQ Figure \* ARABIC </w:instrText>
      </w:r>
      <w:r w:rsidR="004C1495" w:rsidRPr="00ED7E81">
        <w:rPr>
          <w:b/>
          <w:bCs/>
        </w:rPr>
        <w:fldChar w:fldCharType="separate"/>
      </w:r>
      <w:r w:rsidRPr="00ED7E81">
        <w:rPr>
          <w:b/>
          <w:bCs/>
          <w:noProof/>
        </w:rPr>
        <w:t>8</w:t>
      </w:r>
      <w:r w:rsidR="004C1495" w:rsidRPr="00ED7E81">
        <w:rPr>
          <w:b/>
          <w:bCs/>
        </w:rPr>
        <w:fldChar w:fldCharType="end"/>
      </w:r>
      <w:r w:rsidRPr="00ED7E81">
        <w:rPr>
          <w:b/>
          <w:bCs/>
        </w:rPr>
        <w:t>:</w:t>
      </w:r>
      <w:r>
        <w:t xml:space="preserve"> BDI 100TB Scalability Performance BRL to BRL+ERL</w:t>
      </w:r>
    </w:p>
    <w:p w14:paraId="487CDB8C" w14:textId="77777777" w:rsidR="00962B70" w:rsidRDefault="46307ADD" w:rsidP="00FE0162">
      <w:pPr>
        <w:rPr>
          <w:noProof/>
        </w:rPr>
      </w:pPr>
      <w:r w:rsidRPr="46307ADD">
        <w:rPr>
          <w:noProof/>
        </w:rPr>
        <w:t>All operations observed improved performance with most seeing between 2 to 3x improvement. With these set of tests at these volumes we are confident that the scaling capabilities of the Db2 Warehouse on IBM’s P10 PCR solution will meet the needs of the most demanding workloads.</w:t>
      </w:r>
    </w:p>
    <w:p w14:paraId="78FF5396" w14:textId="77777777" w:rsidR="00FE0162" w:rsidRDefault="00FE0162" w:rsidP="00FE0162">
      <w:pPr>
        <w:tabs>
          <w:tab w:val="left" w:pos="516"/>
        </w:tabs>
      </w:pPr>
      <w:r>
        <w:lastRenderedPageBreak/>
        <w:tab/>
      </w:r>
    </w:p>
    <w:p w14:paraId="76369780" w14:textId="77777777" w:rsidR="00EF58C3" w:rsidRDefault="2C30C6EC" w:rsidP="2C30C6EC">
      <w:pPr>
        <w:tabs>
          <w:tab w:val="left" w:pos="516"/>
        </w:tabs>
        <w:rPr>
          <w:rFonts w:asciiTheme="majorHAnsi" w:eastAsiaTheme="majorEastAsia" w:hAnsiTheme="majorHAnsi" w:cstheme="majorBidi"/>
          <w:b/>
          <w:bCs/>
          <w:sz w:val="32"/>
          <w:szCs w:val="32"/>
        </w:rPr>
      </w:pPr>
      <w:r w:rsidRPr="2C30C6EC">
        <w:rPr>
          <w:rFonts w:asciiTheme="majorHAnsi" w:eastAsiaTheme="majorEastAsia" w:hAnsiTheme="majorHAnsi" w:cstheme="majorBidi"/>
          <w:b/>
          <w:bCs/>
          <w:sz w:val="32"/>
          <w:szCs w:val="32"/>
        </w:rPr>
        <w:t>Conclusion and Final Thoughts</w:t>
      </w:r>
    </w:p>
    <w:p w14:paraId="275F0D00" w14:textId="77777777" w:rsidR="00EF58C3" w:rsidRDefault="46307ADD" w:rsidP="00FE0162">
      <w:pPr>
        <w:tabs>
          <w:tab w:val="left" w:pos="516"/>
        </w:tabs>
      </w:pPr>
      <w:r>
        <w:t xml:space="preserve">The IBM Db2 12.1 Warehouse on </w:t>
      </w:r>
      <w:r w:rsidRPr="46307ADD">
        <w:rPr>
          <w:noProof/>
        </w:rPr>
        <w:t>IBM’s P10 PCR</w:t>
      </w:r>
      <w:r>
        <w:t xml:space="preserve"> solution is the latest offering available to meet the most demanding data warehouse workloads. It is a</w:t>
      </w:r>
      <w:r w:rsidR="009825FD">
        <w:t xml:space="preserve"> reference</w:t>
      </w:r>
      <w:r>
        <w:t xml:space="preserve"> architecture built upon the trusted and foundational pieces of IBM Db2 12.1 and the IBM Power 10 processor and Flash System storage that is prescribed and validated by IBM.  This solution </w:t>
      </w:r>
      <w:r w:rsidR="009825FD">
        <w:t xml:space="preserve">reference </w:t>
      </w:r>
      <w:r>
        <w:t xml:space="preserve">architecture represents a significant upgrade over the previous IBM Integrated Analytics System (IIAS) and PDOA appliances and will have a familiar feel. Designed for heavy analytics and operational analytics workloads, it also has built-in high availability, and variety of monitoring and disaster recovery (DR) options.    </w:t>
      </w:r>
    </w:p>
    <w:p w14:paraId="04828A73" w14:textId="77777777" w:rsidR="00637A01" w:rsidRDefault="00637A01" w:rsidP="00FE0162">
      <w:pPr>
        <w:tabs>
          <w:tab w:val="left" w:pos="516"/>
        </w:tabs>
      </w:pPr>
      <w:r>
        <w:t>It has been tested extensively for performance and integration both as a comparison to IIAS and in scaling from BRL to BRL+ERL with improvements in operations measured from 13% to almost 8x with excellent scaling.</w:t>
      </w:r>
    </w:p>
    <w:p w14:paraId="1F062244" w14:textId="77777777" w:rsidR="00637A01" w:rsidRDefault="2C30C6EC" w:rsidP="2C30C6EC">
      <w:pPr>
        <w:tabs>
          <w:tab w:val="left" w:pos="516"/>
        </w:tabs>
        <w:rPr>
          <w:b/>
          <w:bCs/>
        </w:rPr>
      </w:pPr>
      <w:r w:rsidRPr="2C30C6EC">
        <w:rPr>
          <w:b/>
          <w:bCs/>
        </w:rPr>
        <w:t>Welcome to the next generation of Data Warehousing!</w:t>
      </w:r>
    </w:p>
    <w:p w14:paraId="495D3EEE" w14:textId="77777777" w:rsidR="002A6DFF" w:rsidRDefault="002A6DFF" w:rsidP="2C30C6EC">
      <w:pPr>
        <w:tabs>
          <w:tab w:val="left" w:pos="516"/>
        </w:tabs>
        <w:rPr>
          <w:b/>
          <w:bCs/>
        </w:rPr>
      </w:pPr>
    </w:p>
    <w:p w14:paraId="1943FB18" w14:textId="77777777" w:rsidR="002A6DFF" w:rsidRPr="00181B97" w:rsidRDefault="002A6DFF" w:rsidP="002A6DFF">
      <w:pPr>
        <w:pStyle w:val="NormalWeb"/>
        <w:rPr>
          <w:rFonts w:ascii="Calibri" w:hAnsi="Calibri" w:cs="Calibri"/>
        </w:rPr>
      </w:pPr>
      <w:r w:rsidRPr="00181B97">
        <w:rPr>
          <w:rStyle w:val="Strong"/>
          <w:rFonts w:ascii="Calibri" w:eastAsiaTheme="majorEastAsia" w:hAnsi="Calibri" w:cs="Calibri"/>
        </w:rPr>
        <w:t>About the Author</w:t>
      </w:r>
      <w:r>
        <w:rPr>
          <w:rStyle w:val="Strong"/>
          <w:rFonts w:ascii="Calibri" w:eastAsiaTheme="majorEastAsia" w:hAnsi="Calibri" w:cs="Calibri"/>
        </w:rPr>
        <w:t>s</w:t>
      </w:r>
    </w:p>
    <w:p w14:paraId="600477E5" w14:textId="77777777" w:rsidR="002A6DFF" w:rsidRPr="002A6DFF" w:rsidRDefault="002A6DFF" w:rsidP="002A6DFF">
      <w:pPr>
        <w:pStyle w:val="NormalWeb"/>
        <w:rPr>
          <w:rFonts w:ascii="Calibri" w:hAnsi="Calibri" w:cs="Calibri"/>
          <w:color w:val="1D1C1D"/>
        </w:rPr>
      </w:pPr>
      <w:r w:rsidRPr="002A6DFF">
        <w:rPr>
          <w:rFonts w:ascii="Calibri" w:hAnsi="Calibri" w:cs="Calibri"/>
          <w:b/>
          <w:bCs/>
          <w:color w:val="1D1C1D"/>
        </w:rPr>
        <w:t>Peter Kokosielis</w:t>
      </w:r>
      <w:r w:rsidRPr="002A6DFF">
        <w:rPr>
          <w:rFonts w:ascii="Calibri" w:hAnsi="Calibri" w:cs="Calibri"/>
          <w:color w:val="1D1C1D"/>
        </w:rPr>
        <w:t xml:space="preserve"> is the manager of Db2 Performance Quality Assurance, Db2 Warehouse on P10CR QA and Big Data and Data Virtualization QA. He has extensive experience at IBM in Db2 LUW database performance both in OLTP and Data Warehouse settings along with deep experience in platform exploitation on Power and Intel based processing architectures, hardware accelerators, virtualization and operating systems.</w:t>
      </w:r>
    </w:p>
    <w:p w14:paraId="26788487" w14:textId="77777777" w:rsidR="002A6DFF" w:rsidRDefault="002A6DFF" w:rsidP="002A6DFF">
      <w:pPr>
        <w:pStyle w:val="NormalWeb"/>
        <w:rPr>
          <w:rFonts w:ascii="Calibri" w:hAnsi="Calibri" w:cs="Calibri"/>
        </w:rPr>
      </w:pPr>
      <w:r w:rsidRPr="00181B97">
        <w:rPr>
          <w:rFonts w:ascii="Calibri" w:hAnsi="Calibri" w:cs="Calibri"/>
          <w:b/>
          <w:bCs/>
        </w:rPr>
        <w:t>Jana Wong</w:t>
      </w:r>
      <w:r w:rsidRPr="00181B97">
        <w:rPr>
          <w:rFonts w:ascii="Calibri" w:hAnsi="Calibri" w:cs="Calibri"/>
        </w:rPr>
        <w:t xml:space="preserve"> is the principal performance focal for Data Warehouse </w:t>
      </w:r>
      <w:proofErr w:type="gramStart"/>
      <w:r w:rsidRPr="00181B97">
        <w:rPr>
          <w:rFonts w:ascii="Calibri" w:hAnsi="Calibri" w:cs="Calibri"/>
        </w:rPr>
        <w:t>on-premise</w:t>
      </w:r>
      <w:proofErr w:type="gramEnd"/>
      <w:r w:rsidRPr="00181B97">
        <w:rPr>
          <w:rFonts w:ascii="Calibri" w:hAnsi="Calibri" w:cs="Calibri"/>
        </w:rPr>
        <w:t xml:space="preserve"> solutions at the IBM Silicon Valley Lab, with over 15 years of experience in Databases, SQL, QA, and Project Management. She holds a </w:t>
      </w:r>
      <w:proofErr w:type="gramStart"/>
      <w:r w:rsidRPr="00181B97">
        <w:rPr>
          <w:rFonts w:ascii="Calibri" w:hAnsi="Calibri" w:cs="Calibri"/>
        </w:rPr>
        <w:t>Master’s in Computer Science</w:t>
      </w:r>
      <w:proofErr w:type="gramEnd"/>
      <w:r w:rsidRPr="00181B97">
        <w:rPr>
          <w:rFonts w:ascii="Calibri" w:hAnsi="Calibri" w:cs="Calibri"/>
        </w:rPr>
        <w:t xml:space="preserve"> from the University of Rostock. Recently, she led the development and automation of a benchmark kit for validating IBM's Power10 Private Cloud Rack and played a key role in evaluating the performance of reference architectures such as IIAS/Sailfish and P10 PCR.</w:t>
      </w:r>
      <w:r>
        <w:rPr>
          <w:rFonts w:ascii="Calibri" w:hAnsi="Calibri" w:cs="Calibri"/>
        </w:rPr>
        <w:t xml:space="preserve"> Jana can be reached at </w:t>
      </w:r>
      <w:hyperlink r:id="rId19" w:history="1">
        <w:r w:rsidRPr="003F6748">
          <w:rPr>
            <w:rStyle w:val="Hyperlink"/>
            <w:rFonts w:ascii="Calibri" w:hAnsi="Calibri" w:cs="Calibri"/>
          </w:rPr>
          <w:t>jfitzge@us.ibm.com</w:t>
        </w:r>
      </w:hyperlink>
      <w:r>
        <w:rPr>
          <w:rFonts w:ascii="Calibri" w:hAnsi="Calibri" w:cs="Calibri"/>
        </w:rPr>
        <w:t>.</w:t>
      </w:r>
    </w:p>
    <w:bookmarkEnd w:id="0"/>
    <w:p w14:paraId="7880FDF0" w14:textId="77777777" w:rsidR="002A6DFF" w:rsidRPr="00FE0162" w:rsidRDefault="002A6DFF" w:rsidP="2C30C6EC">
      <w:pPr>
        <w:tabs>
          <w:tab w:val="left" w:pos="516"/>
        </w:tabs>
        <w:rPr>
          <w:b/>
          <w:bCs/>
        </w:rPr>
      </w:pPr>
    </w:p>
    <w:sectPr w:rsidR="002A6DFF" w:rsidRPr="00FE0162" w:rsidSect="00271BB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Joe" w:date="2025-04-24T14:00:00Z" w:initials="J">
    <w:p w14:paraId="74A796A8" w14:textId="77777777" w:rsidR="00882140" w:rsidRDefault="00882140" w:rsidP="00882140">
      <w:pPr>
        <w:pStyle w:val="CommentText"/>
      </w:pPr>
      <w:r>
        <w:rPr>
          <w:rStyle w:val="CommentReference"/>
        </w:rPr>
        <w:annotationRef/>
      </w:r>
      <w:r>
        <w:t>Marketing material. The audience are experienced Db2 users who already know the experience and reputation of Db2. This part should be removed.</w:t>
      </w:r>
    </w:p>
    <w:p w14:paraId="5C4BAF5A" w14:textId="77777777" w:rsidR="00882140" w:rsidRDefault="00882140">
      <w:pPr>
        <w:pStyle w:val="CommentText"/>
      </w:pPr>
    </w:p>
  </w:comment>
  <w:comment w:id="5" w:author="Joe" w:date="2025-04-24T14:03:00Z" w:initials="J">
    <w:p w14:paraId="5E93075B" w14:textId="77777777" w:rsidR="00882140" w:rsidRDefault="00882140">
      <w:pPr>
        <w:pStyle w:val="CommentText"/>
      </w:pPr>
      <w:r>
        <w:rPr>
          <w:rStyle w:val="CommentReference"/>
        </w:rPr>
        <w:annotationRef/>
      </w:r>
      <w:r>
        <w:t>This should either be: “as the serial query test”  or “as serial query tests”</w:t>
      </w:r>
    </w:p>
  </w:comment>
  <w:comment w:id="9" w:author="Joe" w:date="2025-04-24T14:01:00Z" w:initials="J">
    <w:p w14:paraId="498E0AF8" w14:textId="77777777" w:rsidR="00882140" w:rsidRDefault="00882140">
      <w:pPr>
        <w:pStyle w:val="CommentText"/>
      </w:pPr>
      <w:r>
        <w:rPr>
          <w:rStyle w:val="CommentReference"/>
        </w:rPr>
        <w:annotationRef/>
      </w:r>
      <w:r>
        <w:t>Redundant?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4BAF5A" w15:done="0"/>
  <w15:commentEx w15:paraId="5E93075B" w15:done="0"/>
  <w15:commentEx w15:paraId="498E0A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6B13AB4">
    <w16cex:extLst>
      <w16:ext w16:uri="{CE6994B0-6A32-4C9F-8C6B-6E91EDA988CE}">
        <cr:reactions xmlns:cr="http://schemas.microsoft.com/office/comments/2020/reactions">
          <cr:reaction reactionType="1">
            <cr:reactionInfo dateUtc="2025-04-24T19:36:02Z">
              <cr:user userId="S::pkolosie@ca.ibm.com::5e6f38c6-2f36-48ad-9d67-b487897a55e7" userProvider="AD" userName="Peter Kokosielis"/>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4BAF5A" w16cid:durableId="55E6AA0D"/>
  <w16cid:commentId w16cid:paraId="5E93075B" w16cid:durableId="36B13AB4"/>
  <w16cid:commentId w16cid:paraId="498E0AF8" w16cid:durableId="21606B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jJfV8qBD" int2:invalidationBookmarkName="" int2:hashCode="D30NCItuqTb7Jb" int2:id="ZN19yvVZ">
      <int2:state int2:value="Rejected" int2:type="LegacyProofing"/>
    </int2:bookmark>
    <int2:bookmark int2:bookmarkName="_Int_cCtjsWuK" int2:invalidationBookmarkName="" int2:hashCode="b/FrNtx3gQ5jva" int2:id="sN4xFBV5">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DC03E"/>
    <w:multiLevelType w:val="hybridMultilevel"/>
    <w:tmpl w:val="3F88AD86"/>
    <w:lvl w:ilvl="0" w:tplc="6146155E">
      <w:start w:val="1"/>
      <w:numFmt w:val="bullet"/>
      <w:lvlText w:val=""/>
      <w:lvlJc w:val="left"/>
      <w:pPr>
        <w:ind w:left="720" w:hanging="360"/>
      </w:pPr>
      <w:rPr>
        <w:rFonts w:ascii="Symbol" w:hAnsi="Symbol" w:hint="default"/>
      </w:rPr>
    </w:lvl>
    <w:lvl w:ilvl="1" w:tplc="F4EC8DEE">
      <w:start w:val="1"/>
      <w:numFmt w:val="bullet"/>
      <w:lvlText w:val="o"/>
      <w:lvlJc w:val="left"/>
      <w:pPr>
        <w:ind w:left="1440" w:hanging="360"/>
      </w:pPr>
      <w:rPr>
        <w:rFonts w:ascii="Courier New" w:hAnsi="Courier New" w:hint="default"/>
      </w:rPr>
    </w:lvl>
    <w:lvl w:ilvl="2" w:tplc="6FC41E6E">
      <w:start w:val="1"/>
      <w:numFmt w:val="bullet"/>
      <w:lvlText w:val=""/>
      <w:lvlJc w:val="left"/>
      <w:pPr>
        <w:ind w:left="2160" w:hanging="360"/>
      </w:pPr>
      <w:rPr>
        <w:rFonts w:ascii="Wingdings" w:hAnsi="Wingdings" w:hint="default"/>
      </w:rPr>
    </w:lvl>
    <w:lvl w:ilvl="3" w:tplc="D29658A0">
      <w:start w:val="1"/>
      <w:numFmt w:val="bullet"/>
      <w:lvlText w:val=""/>
      <w:lvlJc w:val="left"/>
      <w:pPr>
        <w:ind w:left="2880" w:hanging="360"/>
      </w:pPr>
      <w:rPr>
        <w:rFonts w:ascii="Symbol" w:hAnsi="Symbol" w:hint="default"/>
      </w:rPr>
    </w:lvl>
    <w:lvl w:ilvl="4" w:tplc="66E0FBBE">
      <w:start w:val="1"/>
      <w:numFmt w:val="bullet"/>
      <w:lvlText w:val="o"/>
      <w:lvlJc w:val="left"/>
      <w:pPr>
        <w:ind w:left="3600" w:hanging="360"/>
      </w:pPr>
      <w:rPr>
        <w:rFonts w:ascii="Courier New" w:hAnsi="Courier New" w:hint="default"/>
      </w:rPr>
    </w:lvl>
    <w:lvl w:ilvl="5" w:tplc="50DA4FCE">
      <w:start w:val="1"/>
      <w:numFmt w:val="bullet"/>
      <w:lvlText w:val=""/>
      <w:lvlJc w:val="left"/>
      <w:pPr>
        <w:ind w:left="4320" w:hanging="360"/>
      </w:pPr>
      <w:rPr>
        <w:rFonts w:ascii="Wingdings" w:hAnsi="Wingdings" w:hint="default"/>
      </w:rPr>
    </w:lvl>
    <w:lvl w:ilvl="6" w:tplc="EDFA1D84">
      <w:start w:val="1"/>
      <w:numFmt w:val="bullet"/>
      <w:lvlText w:val=""/>
      <w:lvlJc w:val="left"/>
      <w:pPr>
        <w:ind w:left="5040" w:hanging="360"/>
      </w:pPr>
      <w:rPr>
        <w:rFonts w:ascii="Symbol" w:hAnsi="Symbol" w:hint="default"/>
      </w:rPr>
    </w:lvl>
    <w:lvl w:ilvl="7" w:tplc="9244BDA0">
      <w:start w:val="1"/>
      <w:numFmt w:val="bullet"/>
      <w:lvlText w:val="o"/>
      <w:lvlJc w:val="left"/>
      <w:pPr>
        <w:ind w:left="5760" w:hanging="360"/>
      </w:pPr>
      <w:rPr>
        <w:rFonts w:ascii="Courier New" w:hAnsi="Courier New" w:hint="default"/>
      </w:rPr>
    </w:lvl>
    <w:lvl w:ilvl="8" w:tplc="2C309624">
      <w:start w:val="1"/>
      <w:numFmt w:val="bullet"/>
      <w:lvlText w:val=""/>
      <w:lvlJc w:val="left"/>
      <w:pPr>
        <w:ind w:left="6480" w:hanging="360"/>
      </w:pPr>
      <w:rPr>
        <w:rFonts w:ascii="Wingdings" w:hAnsi="Wingdings" w:hint="default"/>
      </w:rPr>
    </w:lvl>
  </w:abstractNum>
  <w:abstractNum w:abstractNumId="1" w15:restartNumberingAfterBreak="0">
    <w:nsid w:val="31B083C4"/>
    <w:multiLevelType w:val="hybridMultilevel"/>
    <w:tmpl w:val="EBD60E1C"/>
    <w:lvl w:ilvl="0" w:tplc="9E84DB72">
      <w:start w:val="1"/>
      <w:numFmt w:val="bullet"/>
      <w:lvlText w:val=""/>
      <w:lvlJc w:val="left"/>
      <w:pPr>
        <w:ind w:left="720" w:hanging="360"/>
      </w:pPr>
      <w:rPr>
        <w:rFonts w:ascii="Symbol" w:hAnsi="Symbol" w:hint="default"/>
      </w:rPr>
    </w:lvl>
    <w:lvl w:ilvl="1" w:tplc="605624D8">
      <w:start w:val="1"/>
      <w:numFmt w:val="bullet"/>
      <w:lvlText w:val="o"/>
      <w:lvlJc w:val="left"/>
      <w:pPr>
        <w:ind w:left="1440" w:hanging="360"/>
      </w:pPr>
      <w:rPr>
        <w:rFonts w:ascii="Courier New" w:hAnsi="Courier New" w:hint="default"/>
      </w:rPr>
    </w:lvl>
    <w:lvl w:ilvl="2" w:tplc="E6C4795C">
      <w:start w:val="1"/>
      <w:numFmt w:val="bullet"/>
      <w:lvlText w:val=""/>
      <w:lvlJc w:val="left"/>
      <w:pPr>
        <w:ind w:left="2160" w:hanging="360"/>
      </w:pPr>
      <w:rPr>
        <w:rFonts w:ascii="Wingdings" w:hAnsi="Wingdings" w:hint="default"/>
      </w:rPr>
    </w:lvl>
    <w:lvl w:ilvl="3" w:tplc="39D073F2">
      <w:start w:val="1"/>
      <w:numFmt w:val="bullet"/>
      <w:lvlText w:val=""/>
      <w:lvlJc w:val="left"/>
      <w:pPr>
        <w:ind w:left="2880" w:hanging="360"/>
      </w:pPr>
      <w:rPr>
        <w:rFonts w:ascii="Symbol" w:hAnsi="Symbol" w:hint="default"/>
      </w:rPr>
    </w:lvl>
    <w:lvl w:ilvl="4" w:tplc="9A26415E">
      <w:start w:val="1"/>
      <w:numFmt w:val="bullet"/>
      <w:lvlText w:val="o"/>
      <w:lvlJc w:val="left"/>
      <w:pPr>
        <w:ind w:left="3600" w:hanging="360"/>
      </w:pPr>
      <w:rPr>
        <w:rFonts w:ascii="Courier New" w:hAnsi="Courier New" w:hint="default"/>
      </w:rPr>
    </w:lvl>
    <w:lvl w:ilvl="5" w:tplc="1B7CE6FE">
      <w:start w:val="1"/>
      <w:numFmt w:val="bullet"/>
      <w:lvlText w:val=""/>
      <w:lvlJc w:val="left"/>
      <w:pPr>
        <w:ind w:left="4320" w:hanging="360"/>
      </w:pPr>
      <w:rPr>
        <w:rFonts w:ascii="Wingdings" w:hAnsi="Wingdings" w:hint="default"/>
      </w:rPr>
    </w:lvl>
    <w:lvl w:ilvl="6" w:tplc="596CD590">
      <w:start w:val="1"/>
      <w:numFmt w:val="bullet"/>
      <w:lvlText w:val=""/>
      <w:lvlJc w:val="left"/>
      <w:pPr>
        <w:ind w:left="5040" w:hanging="360"/>
      </w:pPr>
      <w:rPr>
        <w:rFonts w:ascii="Symbol" w:hAnsi="Symbol" w:hint="default"/>
      </w:rPr>
    </w:lvl>
    <w:lvl w:ilvl="7" w:tplc="7BFE3EC0">
      <w:start w:val="1"/>
      <w:numFmt w:val="bullet"/>
      <w:lvlText w:val="o"/>
      <w:lvlJc w:val="left"/>
      <w:pPr>
        <w:ind w:left="5760" w:hanging="360"/>
      </w:pPr>
      <w:rPr>
        <w:rFonts w:ascii="Courier New" w:hAnsi="Courier New" w:hint="default"/>
      </w:rPr>
    </w:lvl>
    <w:lvl w:ilvl="8" w:tplc="C88AFD5A">
      <w:start w:val="1"/>
      <w:numFmt w:val="bullet"/>
      <w:lvlText w:val=""/>
      <w:lvlJc w:val="left"/>
      <w:pPr>
        <w:ind w:left="6480" w:hanging="360"/>
      </w:pPr>
      <w:rPr>
        <w:rFonts w:ascii="Wingdings" w:hAnsi="Wingdings" w:hint="default"/>
      </w:rPr>
    </w:lvl>
  </w:abstractNum>
  <w:abstractNum w:abstractNumId="2" w15:restartNumberingAfterBreak="0">
    <w:nsid w:val="361202C7"/>
    <w:multiLevelType w:val="hybridMultilevel"/>
    <w:tmpl w:val="6F72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267276"/>
    <w:multiLevelType w:val="hybridMultilevel"/>
    <w:tmpl w:val="EC56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E87BE9"/>
    <w:multiLevelType w:val="hybridMultilevel"/>
    <w:tmpl w:val="E8FEFF52"/>
    <w:lvl w:ilvl="0" w:tplc="973EAAC0">
      <w:start w:val="1"/>
      <w:numFmt w:val="bullet"/>
      <w:lvlText w:val=""/>
      <w:lvlJc w:val="left"/>
      <w:pPr>
        <w:ind w:left="720" w:hanging="360"/>
      </w:pPr>
      <w:rPr>
        <w:rFonts w:ascii="Symbol" w:hAnsi="Symbol" w:hint="default"/>
      </w:rPr>
    </w:lvl>
    <w:lvl w:ilvl="1" w:tplc="FDE6E68C">
      <w:start w:val="1"/>
      <w:numFmt w:val="bullet"/>
      <w:lvlText w:val="o"/>
      <w:lvlJc w:val="left"/>
      <w:pPr>
        <w:ind w:left="1440" w:hanging="360"/>
      </w:pPr>
      <w:rPr>
        <w:rFonts w:ascii="Courier New" w:hAnsi="Courier New" w:hint="default"/>
      </w:rPr>
    </w:lvl>
    <w:lvl w:ilvl="2" w:tplc="3094FC74">
      <w:start w:val="1"/>
      <w:numFmt w:val="bullet"/>
      <w:lvlText w:val=""/>
      <w:lvlJc w:val="left"/>
      <w:pPr>
        <w:ind w:left="2160" w:hanging="360"/>
      </w:pPr>
      <w:rPr>
        <w:rFonts w:ascii="Wingdings" w:hAnsi="Wingdings" w:hint="default"/>
      </w:rPr>
    </w:lvl>
    <w:lvl w:ilvl="3" w:tplc="9B2A14CA">
      <w:start w:val="1"/>
      <w:numFmt w:val="bullet"/>
      <w:lvlText w:val=""/>
      <w:lvlJc w:val="left"/>
      <w:pPr>
        <w:ind w:left="2880" w:hanging="360"/>
      </w:pPr>
      <w:rPr>
        <w:rFonts w:ascii="Symbol" w:hAnsi="Symbol" w:hint="default"/>
      </w:rPr>
    </w:lvl>
    <w:lvl w:ilvl="4" w:tplc="C6FA1D70">
      <w:start w:val="1"/>
      <w:numFmt w:val="bullet"/>
      <w:lvlText w:val="o"/>
      <w:lvlJc w:val="left"/>
      <w:pPr>
        <w:ind w:left="3600" w:hanging="360"/>
      </w:pPr>
      <w:rPr>
        <w:rFonts w:ascii="Courier New" w:hAnsi="Courier New" w:hint="default"/>
      </w:rPr>
    </w:lvl>
    <w:lvl w:ilvl="5" w:tplc="A0824A76">
      <w:start w:val="1"/>
      <w:numFmt w:val="bullet"/>
      <w:lvlText w:val=""/>
      <w:lvlJc w:val="left"/>
      <w:pPr>
        <w:ind w:left="4320" w:hanging="360"/>
      </w:pPr>
      <w:rPr>
        <w:rFonts w:ascii="Wingdings" w:hAnsi="Wingdings" w:hint="default"/>
      </w:rPr>
    </w:lvl>
    <w:lvl w:ilvl="6" w:tplc="EA8A335A">
      <w:start w:val="1"/>
      <w:numFmt w:val="bullet"/>
      <w:lvlText w:val=""/>
      <w:lvlJc w:val="left"/>
      <w:pPr>
        <w:ind w:left="5040" w:hanging="360"/>
      </w:pPr>
      <w:rPr>
        <w:rFonts w:ascii="Symbol" w:hAnsi="Symbol" w:hint="default"/>
      </w:rPr>
    </w:lvl>
    <w:lvl w:ilvl="7" w:tplc="76E2609C">
      <w:start w:val="1"/>
      <w:numFmt w:val="bullet"/>
      <w:lvlText w:val="o"/>
      <w:lvlJc w:val="left"/>
      <w:pPr>
        <w:ind w:left="5760" w:hanging="360"/>
      </w:pPr>
      <w:rPr>
        <w:rFonts w:ascii="Courier New" w:hAnsi="Courier New" w:hint="default"/>
      </w:rPr>
    </w:lvl>
    <w:lvl w:ilvl="8" w:tplc="A2A2C8E6">
      <w:start w:val="1"/>
      <w:numFmt w:val="bullet"/>
      <w:lvlText w:val=""/>
      <w:lvlJc w:val="left"/>
      <w:pPr>
        <w:ind w:left="6480" w:hanging="360"/>
      </w:pPr>
      <w:rPr>
        <w:rFonts w:ascii="Wingdings" w:hAnsi="Wingdings" w:hint="default"/>
      </w:rPr>
    </w:lvl>
  </w:abstractNum>
  <w:num w:numId="1" w16cid:durableId="1701660518">
    <w:abstractNumId w:val="0"/>
  </w:num>
  <w:num w:numId="2" w16cid:durableId="1535970131">
    <w:abstractNumId w:val="4"/>
  </w:num>
  <w:num w:numId="3" w16cid:durableId="1142037525">
    <w:abstractNumId w:val="1"/>
  </w:num>
  <w:num w:numId="4" w16cid:durableId="1054737171">
    <w:abstractNumId w:val="3"/>
  </w:num>
  <w:num w:numId="5" w16cid:durableId="21740466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ter Kokosielis">
    <w15:presenceInfo w15:providerId="AD" w15:userId="S::pkolosie@ca.ibm.com::5e6f38c6-2f36-48ad-9d67-b487897a55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4B6"/>
    <w:rsid w:val="00007CAC"/>
    <w:rsid w:val="00025C85"/>
    <w:rsid w:val="000326A7"/>
    <w:rsid w:val="0012497E"/>
    <w:rsid w:val="001E2485"/>
    <w:rsid w:val="001F21EC"/>
    <w:rsid w:val="00271BBB"/>
    <w:rsid w:val="002A6DFF"/>
    <w:rsid w:val="002D76D4"/>
    <w:rsid w:val="002E42BA"/>
    <w:rsid w:val="004458B4"/>
    <w:rsid w:val="0048636B"/>
    <w:rsid w:val="004C1495"/>
    <w:rsid w:val="00571C43"/>
    <w:rsid w:val="00583B04"/>
    <w:rsid w:val="00637A01"/>
    <w:rsid w:val="006D7758"/>
    <w:rsid w:val="00726494"/>
    <w:rsid w:val="00744B4D"/>
    <w:rsid w:val="00851DF5"/>
    <w:rsid w:val="00882140"/>
    <w:rsid w:val="008917C4"/>
    <w:rsid w:val="008D7B84"/>
    <w:rsid w:val="009427D3"/>
    <w:rsid w:val="009522BB"/>
    <w:rsid w:val="00960756"/>
    <w:rsid w:val="00962B70"/>
    <w:rsid w:val="009825FD"/>
    <w:rsid w:val="009B28B2"/>
    <w:rsid w:val="009D198F"/>
    <w:rsid w:val="00A42746"/>
    <w:rsid w:val="00A864B6"/>
    <w:rsid w:val="00B06007"/>
    <w:rsid w:val="00B63A6E"/>
    <w:rsid w:val="00BD33FC"/>
    <w:rsid w:val="00C5095D"/>
    <w:rsid w:val="00C621DB"/>
    <w:rsid w:val="00D511A8"/>
    <w:rsid w:val="00DB0927"/>
    <w:rsid w:val="00DF712F"/>
    <w:rsid w:val="00E13137"/>
    <w:rsid w:val="00EA2671"/>
    <w:rsid w:val="00EB2B62"/>
    <w:rsid w:val="00EB679C"/>
    <w:rsid w:val="00ED7E81"/>
    <w:rsid w:val="00EE4E9C"/>
    <w:rsid w:val="00EF58C3"/>
    <w:rsid w:val="00F30D71"/>
    <w:rsid w:val="00F5664E"/>
    <w:rsid w:val="00FE0162"/>
    <w:rsid w:val="0EDD4910"/>
    <w:rsid w:val="2949E3FE"/>
    <w:rsid w:val="2C30C6EC"/>
    <w:rsid w:val="46307ADD"/>
    <w:rsid w:val="47F03B40"/>
    <w:rsid w:val="4F6BA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3AC2"/>
  <w15:docId w15:val="{8F050CA7-6E3A-7E4C-8038-0D904E6A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BBB"/>
  </w:style>
  <w:style w:type="paragraph" w:styleId="Heading1">
    <w:name w:val="heading 1"/>
    <w:basedOn w:val="Normal"/>
    <w:next w:val="Normal"/>
    <w:link w:val="Heading1Char"/>
    <w:uiPriority w:val="9"/>
    <w:qFormat/>
    <w:rsid w:val="00A864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64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64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4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4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4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4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4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4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4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64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64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4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4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4B6"/>
    <w:rPr>
      <w:rFonts w:eastAsiaTheme="majorEastAsia" w:cstheme="majorBidi"/>
      <w:color w:val="272727" w:themeColor="text1" w:themeTint="D8"/>
    </w:rPr>
  </w:style>
  <w:style w:type="paragraph" w:styleId="Title">
    <w:name w:val="Title"/>
    <w:basedOn w:val="Normal"/>
    <w:next w:val="Normal"/>
    <w:link w:val="TitleChar"/>
    <w:uiPriority w:val="10"/>
    <w:qFormat/>
    <w:rsid w:val="00A86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4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4B6"/>
    <w:pPr>
      <w:spacing w:before="160"/>
      <w:jc w:val="center"/>
    </w:pPr>
    <w:rPr>
      <w:i/>
      <w:iCs/>
      <w:color w:val="404040" w:themeColor="text1" w:themeTint="BF"/>
    </w:rPr>
  </w:style>
  <w:style w:type="character" w:customStyle="1" w:styleId="QuoteChar">
    <w:name w:val="Quote Char"/>
    <w:basedOn w:val="DefaultParagraphFont"/>
    <w:link w:val="Quote"/>
    <w:uiPriority w:val="29"/>
    <w:rsid w:val="00A864B6"/>
    <w:rPr>
      <w:i/>
      <w:iCs/>
      <w:color w:val="404040" w:themeColor="text1" w:themeTint="BF"/>
    </w:rPr>
  </w:style>
  <w:style w:type="paragraph" w:styleId="ListParagraph">
    <w:name w:val="List Paragraph"/>
    <w:basedOn w:val="Normal"/>
    <w:uiPriority w:val="34"/>
    <w:qFormat/>
    <w:rsid w:val="00A864B6"/>
    <w:pPr>
      <w:ind w:left="720"/>
      <w:contextualSpacing/>
    </w:pPr>
  </w:style>
  <w:style w:type="character" w:styleId="IntenseEmphasis">
    <w:name w:val="Intense Emphasis"/>
    <w:basedOn w:val="DefaultParagraphFont"/>
    <w:uiPriority w:val="21"/>
    <w:qFormat/>
    <w:rsid w:val="00A864B6"/>
    <w:rPr>
      <w:i/>
      <w:iCs/>
      <w:color w:val="0F4761" w:themeColor="accent1" w:themeShade="BF"/>
    </w:rPr>
  </w:style>
  <w:style w:type="paragraph" w:styleId="IntenseQuote">
    <w:name w:val="Intense Quote"/>
    <w:basedOn w:val="Normal"/>
    <w:next w:val="Normal"/>
    <w:link w:val="IntenseQuoteChar"/>
    <w:uiPriority w:val="30"/>
    <w:qFormat/>
    <w:rsid w:val="00A864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4B6"/>
    <w:rPr>
      <w:i/>
      <w:iCs/>
      <w:color w:val="0F4761" w:themeColor="accent1" w:themeShade="BF"/>
    </w:rPr>
  </w:style>
  <w:style w:type="character" w:styleId="IntenseReference">
    <w:name w:val="Intense Reference"/>
    <w:basedOn w:val="DefaultParagraphFont"/>
    <w:uiPriority w:val="32"/>
    <w:qFormat/>
    <w:rsid w:val="00A864B6"/>
    <w:rPr>
      <w:b/>
      <w:bCs/>
      <w:smallCaps/>
      <w:color w:val="0F4761" w:themeColor="accent1" w:themeShade="BF"/>
      <w:spacing w:val="5"/>
    </w:rPr>
  </w:style>
  <w:style w:type="table" w:styleId="TableGrid">
    <w:name w:val="Table Grid"/>
    <w:basedOn w:val="TableNormal"/>
    <w:uiPriority w:val="39"/>
    <w:rsid w:val="00960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271BBB"/>
    <w:pPr>
      <w:spacing w:line="240" w:lineRule="auto"/>
    </w:pPr>
    <w:rPr>
      <w:sz w:val="20"/>
      <w:szCs w:val="20"/>
    </w:rPr>
  </w:style>
  <w:style w:type="character" w:customStyle="1" w:styleId="CommentTextChar">
    <w:name w:val="Comment Text Char"/>
    <w:basedOn w:val="DefaultParagraphFont"/>
    <w:link w:val="CommentText"/>
    <w:uiPriority w:val="99"/>
    <w:semiHidden/>
    <w:rsid w:val="00271BBB"/>
    <w:rPr>
      <w:sz w:val="20"/>
      <w:szCs w:val="20"/>
    </w:rPr>
  </w:style>
  <w:style w:type="character" w:styleId="CommentReference">
    <w:name w:val="annotation reference"/>
    <w:basedOn w:val="DefaultParagraphFont"/>
    <w:uiPriority w:val="99"/>
    <w:semiHidden/>
    <w:unhideWhenUsed/>
    <w:rsid w:val="00271BBB"/>
    <w:rPr>
      <w:sz w:val="16"/>
      <w:szCs w:val="16"/>
    </w:rPr>
  </w:style>
  <w:style w:type="character" w:styleId="Hyperlink">
    <w:name w:val="Hyperlink"/>
    <w:basedOn w:val="DefaultParagraphFont"/>
    <w:uiPriority w:val="99"/>
    <w:unhideWhenUsed/>
    <w:rsid w:val="002A6DFF"/>
    <w:rPr>
      <w:color w:val="467886" w:themeColor="hyperlink"/>
      <w:u w:val="single"/>
    </w:rPr>
  </w:style>
  <w:style w:type="paragraph" w:styleId="NormalWeb">
    <w:name w:val="Normal (Web)"/>
    <w:basedOn w:val="Normal"/>
    <w:uiPriority w:val="99"/>
    <w:unhideWhenUsed/>
    <w:rsid w:val="002A6DFF"/>
    <w:pPr>
      <w:spacing w:before="100" w:beforeAutospacing="1" w:after="100" w:afterAutospacing="1" w:line="240" w:lineRule="auto"/>
    </w:pPr>
    <w:rPr>
      <w:rFonts w:ascii="Times New Roman" w:eastAsia="Times New Roman" w:hAnsi="Times New Roman" w:cs="Times New Roman"/>
      <w:kern w:val="0"/>
      <w:lang w:val="en-US"/>
    </w:rPr>
  </w:style>
  <w:style w:type="character" w:styleId="Strong">
    <w:name w:val="Strong"/>
    <w:basedOn w:val="DefaultParagraphFont"/>
    <w:uiPriority w:val="22"/>
    <w:qFormat/>
    <w:rsid w:val="002A6DFF"/>
    <w:rPr>
      <w:b/>
      <w:bCs/>
    </w:rPr>
  </w:style>
  <w:style w:type="paragraph" w:styleId="Caption">
    <w:name w:val="caption"/>
    <w:basedOn w:val="Normal"/>
    <w:next w:val="Normal"/>
    <w:uiPriority w:val="35"/>
    <w:unhideWhenUsed/>
    <w:qFormat/>
    <w:rsid w:val="00ED7E81"/>
    <w:pPr>
      <w:spacing w:after="200" w:line="240" w:lineRule="auto"/>
    </w:pPr>
    <w:rPr>
      <w:i/>
      <w:iCs/>
      <w:color w:val="0E2841" w:themeColor="text2"/>
      <w:sz w:val="18"/>
      <w:szCs w:val="18"/>
    </w:rPr>
  </w:style>
  <w:style w:type="paragraph" w:styleId="BalloonText">
    <w:name w:val="Balloon Text"/>
    <w:basedOn w:val="Normal"/>
    <w:link w:val="BalloonTextChar"/>
    <w:uiPriority w:val="99"/>
    <w:semiHidden/>
    <w:unhideWhenUsed/>
    <w:rsid w:val="00571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C43"/>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882140"/>
    <w:rPr>
      <w:b/>
      <w:bCs/>
    </w:rPr>
  </w:style>
  <w:style w:type="character" w:customStyle="1" w:styleId="CommentSubjectChar">
    <w:name w:val="Comment Subject Char"/>
    <w:basedOn w:val="CommentTextChar"/>
    <w:link w:val="CommentSubject"/>
    <w:uiPriority w:val="99"/>
    <w:semiHidden/>
    <w:rsid w:val="00882140"/>
    <w:rPr>
      <w:b/>
      <w:bCs/>
      <w:sz w:val="20"/>
      <w:szCs w:val="20"/>
    </w:rPr>
  </w:style>
  <w:style w:type="paragraph" w:styleId="Revision">
    <w:name w:val="Revision"/>
    <w:hidden/>
    <w:uiPriority w:val="99"/>
    <w:semiHidden/>
    <w:rsid w:val="00B63A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products/flashsystem-7300?utm_content=SRCWW&amp;p1=Search&amp;p4=43700075678987577&amp;p5=e&amp;p9=58700008323816483&amp;gbraid=0AAAAAD-_QsTOM6MoYBAqT6sjdTJDJtf-F&amp;gclid=EAIaIQobChMIwsaVzvy4iQMVkzQIBR27BSQAEAAYASAAEgKnSfD_BwE&amp;gclsrc=aw.ds" TargetMode="External"/><Relationship Id="rId13" Type="http://schemas.openxmlformats.org/officeDocument/2006/relationships/chart" Target="charts/chart3.xml"/><Relationship Id="rId18" Type="http://schemas.openxmlformats.org/officeDocument/2006/relationships/chart" Target="charts/chart6.xml"/><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chart" Target="charts/chart2.xml"/><Relationship Id="rId17"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5" Type="http://schemas.openxmlformats.org/officeDocument/2006/relationships/image" Target="media/image2.png"/><Relationship Id="rId23" Type="http://schemas.microsoft.com/office/2020/10/relationships/intelligence" Target="intelligence2.xml"/><Relationship Id="rId10" Type="http://schemas.openxmlformats.org/officeDocument/2006/relationships/chart" Target="charts/chart1.xml"/><Relationship Id="rId19" Type="http://schemas.openxmlformats.org/officeDocument/2006/relationships/hyperlink" Target="mailto:jfitzge@us.ibm.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Users\peterk\Downloads\CRPW10_CE4s_vs_IIAS_SF_Only_Jan2025.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Users\peterk\Downloads\CRPW10_CE4s_vs_IIAS_SF_Only_Jan2025.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Users\peterk\Downloads\CRPW10_CE4s_vs_IIAS_SF_Only_Jan2025.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Users\peterk\Downloads\CRPW10_CE4s_vs_IIAS_SF_Only_Jan2025.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Users\peterk\Downloads\CRPW10_CE4s_vs_IIAS_SF_Only_Jan2025.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Users\peterk\Downloads\CRPW10_BRL_vs_MultiRack_Dec20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200" b="1" i="0" baseline="0">
                <a:effectLst/>
              </a:rPr>
              <a:t>Warmup &amp; Serial 3-iteration Run Performance </a:t>
            </a:r>
          </a:p>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200" b="1" i="0" baseline="0">
                <a:solidFill>
                  <a:schemeClr val="accent5"/>
                </a:solidFill>
                <a:effectLst/>
              </a:rPr>
              <a:t>(100 TB)</a:t>
            </a:r>
            <a:br>
              <a:rPr lang="en-US" sz="1200" b="1" i="0" baseline="0">
                <a:effectLst/>
              </a:rPr>
            </a:br>
            <a:endParaRPr lang="en-US" sz="1200">
              <a:effectLst/>
            </a:endParaRPr>
          </a:p>
        </c:rich>
      </c:tx>
      <c:layout>
        <c:manualLayout>
          <c:xMode val="edge"/>
          <c:yMode val="edge"/>
          <c:x val="0.40712207420990237"/>
          <c:y val="3.4959216273908328E-2"/>
        </c:manualLayout>
      </c:layout>
      <c:overlay val="0"/>
      <c:spPr>
        <a:noFill/>
        <a:ln>
          <a:noFill/>
        </a:ln>
        <a:effectLst/>
      </c:spPr>
    </c:title>
    <c:autoTitleDeleted val="0"/>
    <c:plotArea>
      <c:layout/>
      <c:barChart>
        <c:barDir val="col"/>
        <c:grouping val="clustered"/>
        <c:varyColors val="0"/>
        <c:ser>
          <c:idx val="0"/>
          <c:order val="0"/>
          <c:tx>
            <c:strRef>
              <c:f>Graphs!$D$3</c:f>
              <c:strCache>
                <c:ptCount val="1"/>
                <c:pt idx="0">
                  <c:v>IIAS/Sailfish</c:v>
                </c:pt>
              </c:strCache>
            </c:strRef>
          </c:tx>
          <c:spPr>
            <a:solidFill>
              <a:srgbClr val="FFC000"/>
            </a:solidFill>
            <a:ln>
              <a:noFill/>
            </a:ln>
            <a:effectLst/>
          </c:spPr>
          <c:invertIfNegative val="0"/>
          <c:cat>
            <c:strRef>
              <c:f>Graphs!$C$11:$C$12</c:f>
              <c:strCache>
                <c:ptCount val="2"/>
                <c:pt idx="0">
                  <c:v>Warmup Run</c:v>
                </c:pt>
                <c:pt idx="1">
                  <c:v>3-Iteration Serial Run</c:v>
                </c:pt>
              </c:strCache>
            </c:strRef>
          </c:cat>
          <c:val>
            <c:numRef>
              <c:f>Graphs!$D$11:$D$12</c:f>
              <c:numCache>
                <c:formatCode>#,##0</c:formatCode>
                <c:ptCount val="2"/>
                <c:pt idx="0">
                  <c:v>10570</c:v>
                </c:pt>
                <c:pt idx="1">
                  <c:v>32177.82</c:v>
                </c:pt>
              </c:numCache>
            </c:numRef>
          </c:val>
          <c:extLst>
            <c:ext xmlns:c16="http://schemas.microsoft.com/office/drawing/2014/chart" uri="{C3380CC4-5D6E-409C-BE32-E72D297353CC}">
              <c16:uniqueId val="{00000000-AEDC-354E-A182-E4C9B3F3A80D}"/>
            </c:ext>
          </c:extLst>
        </c:ser>
        <c:ser>
          <c:idx val="4"/>
          <c:order val="1"/>
          <c:tx>
            <c:strRef>
              <c:f>Graphs!$E$3</c:f>
              <c:strCache>
                <c:ptCount val="1"/>
                <c:pt idx="0">
                  <c:v>P10 PCR for Db2Wh</c:v>
                </c:pt>
              </c:strCache>
            </c:strRef>
          </c:tx>
          <c:spPr>
            <a:solidFill>
              <a:srgbClr val="0070C0"/>
            </a:solidFill>
            <a:ln>
              <a:noFill/>
            </a:ln>
            <a:effectLst/>
          </c:spPr>
          <c:invertIfNegative val="0"/>
          <c:cat>
            <c:strRef>
              <c:f>Graphs!$C$11:$C$12</c:f>
              <c:strCache>
                <c:ptCount val="2"/>
                <c:pt idx="0">
                  <c:v>Warmup Run</c:v>
                </c:pt>
                <c:pt idx="1">
                  <c:v>3-Iteration Serial Run</c:v>
                </c:pt>
              </c:strCache>
            </c:strRef>
          </c:cat>
          <c:val>
            <c:numRef>
              <c:f>Graphs!$E$11:$E$12</c:f>
              <c:numCache>
                <c:formatCode>#,##0</c:formatCode>
                <c:ptCount val="2"/>
                <c:pt idx="0">
                  <c:v>4168.5590000000002</c:v>
                </c:pt>
                <c:pt idx="1">
                  <c:v>16076.282999999989</c:v>
                </c:pt>
              </c:numCache>
            </c:numRef>
          </c:val>
          <c:extLst>
            <c:ext xmlns:c16="http://schemas.microsoft.com/office/drawing/2014/chart" uri="{C3380CC4-5D6E-409C-BE32-E72D297353CC}">
              <c16:uniqueId val="{00000001-AEDC-354E-A182-E4C9B3F3A80D}"/>
            </c:ext>
          </c:extLst>
        </c:ser>
        <c:ser>
          <c:idx val="2"/>
          <c:order val="2"/>
          <c:tx>
            <c:strRef>
              <c:f>Graphs!$G$5</c:f>
              <c:strCache>
                <c:ptCount val="1"/>
                <c:pt idx="0">
                  <c:v>Factor improved CRPW10 over IIAS Sailfish</c:v>
                </c:pt>
              </c:strCache>
            </c:strRef>
          </c:tx>
          <c:spPr>
            <a:noFill/>
            <a:ln>
              <a:noFill/>
            </a:ln>
            <a:effectLst/>
          </c:spPr>
          <c:invertIfNegative val="0"/>
          <c:cat>
            <c:strRef>
              <c:f>Graphs!$C$11:$C$12</c:f>
              <c:strCache>
                <c:ptCount val="2"/>
                <c:pt idx="0">
                  <c:v>Warmup Run</c:v>
                </c:pt>
                <c:pt idx="1">
                  <c:v>3-Iteration Serial Run</c:v>
                </c:pt>
              </c:strCache>
            </c:strRef>
          </c:cat>
          <c:val>
            <c:numRef>
              <c:f>Graphs!$G$11:$G$12</c:f>
              <c:numCache>
                <c:formatCode>0.00</c:formatCode>
                <c:ptCount val="2"/>
                <c:pt idx="0">
                  <c:v>2.5356484099181436</c:v>
                </c:pt>
                <c:pt idx="1">
                  <c:v>2.0015708855087957</c:v>
                </c:pt>
              </c:numCache>
            </c:numRef>
          </c:val>
          <c:extLst>
            <c:ext xmlns:c16="http://schemas.microsoft.com/office/drawing/2014/chart" uri="{C3380CC4-5D6E-409C-BE32-E72D297353CC}">
              <c16:uniqueId val="{00000002-AEDC-354E-A182-E4C9B3F3A80D}"/>
            </c:ext>
          </c:extLst>
        </c:ser>
        <c:dLbls>
          <c:showLegendKey val="0"/>
          <c:showVal val="0"/>
          <c:showCatName val="0"/>
          <c:showSerName val="0"/>
          <c:showPercent val="0"/>
          <c:showBubbleSize val="0"/>
        </c:dLbls>
        <c:gapWidth val="219"/>
        <c:overlap val="-27"/>
        <c:axId val="89298816"/>
        <c:axId val="89317760"/>
      </c:barChart>
      <c:catAx>
        <c:axId val="89298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17760"/>
        <c:crosses val="autoZero"/>
        <c:auto val="1"/>
        <c:lblAlgn val="ctr"/>
        <c:lblOffset val="100"/>
        <c:noMultiLvlLbl val="0"/>
      </c:catAx>
      <c:valAx>
        <c:axId val="89317760"/>
        <c:scaling>
          <c:orientation val="minMax"/>
          <c:max val="35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Elapsed Time [sec]</a:t>
                </a:r>
              </a:p>
            </c:rich>
          </c:tx>
          <c:layout>
            <c:manualLayout>
              <c:xMode val="edge"/>
              <c:yMode val="edge"/>
              <c:x val="0.15696308971565334"/>
              <c:y val="0.29383084295791612"/>
            </c:manualLayout>
          </c:layout>
          <c:overlay val="0"/>
          <c:spPr>
            <a:noFill/>
            <a:ln>
              <a:noFill/>
            </a:ln>
            <a:effectLst/>
          </c:sp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988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200" b="1" i="0" baseline="0">
                <a:effectLst/>
              </a:rPr>
              <a:t>Concurrent 16-&amp; 32 Heavy user Run Performance </a:t>
            </a:r>
            <a:br>
              <a:rPr lang="en-US" sz="1200" b="1" i="0" baseline="0">
                <a:effectLst/>
              </a:rPr>
            </a:br>
            <a:r>
              <a:rPr lang="en-US" sz="1200" b="1" i="0" baseline="0">
                <a:effectLst/>
              </a:rPr>
              <a:t>(</a:t>
            </a:r>
            <a:r>
              <a:rPr lang="en-US" sz="1200" b="1" i="0" baseline="0">
                <a:solidFill>
                  <a:srgbClr val="7030A0"/>
                </a:solidFill>
                <a:effectLst/>
              </a:rPr>
              <a:t>100TB</a:t>
            </a:r>
            <a:r>
              <a:rPr lang="en-US" sz="1200" b="1" i="0" baseline="0">
                <a:effectLst/>
              </a:rPr>
              <a:t>)</a:t>
            </a:r>
            <a:endParaRPr lang="en-US" sz="1200">
              <a:effectLst/>
            </a:endParaRPr>
          </a:p>
        </c:rich>
      </c:tx>
      <c:layout>
        <c:manualLayout>
          <c:xMode val="edge"/>
          <c:yMode val="edge"/>
          <c:x val="0.42658672130269526"/>
          <c:y val="2.429339625229774E-2"/>
        </c:manualLayout>
      </c:layout>
      <c:overlay val="0"/>
      <c:spPr>
        <a:noFill/>
        <a:ln>
          <a:noFill/>
        </a:ln>
        <a:effectLst/>
      </c:spPr>
    </c:title>
    <c:autoTitleDeleted val="0"/>
    <c:plotArea>
      <c:layout/>
      <c:barChart>
        <c:barDir val="col"/>
        <c:grouping val="clustered"/>
        <c:varyColors val="0"/>
        <c:ser>
          <c:idx val="0"/>
          <c:order val="0"/>
          <c:tx>
            <c:strRef>
              <c:f>Graphs!$D$3</c:f>
              <c:strCache>
                <c:ptCount val="1"/>
                <c:pt idx="0">
                  <c:v>IIAS/Sailfish</c:v>
                </c:pt>
              </c:strCache>
            </c:strRef>
          </c:tx>
          <c:spPr>
            <a:solidFill>
              <a:srgbClr val="FFC000"/>
            </a:solidFill>
            <a:ln>
              <a:noFill/>
            </a:ln>
            <a:effectLst/>
          </c:spPr>
          <c:invertIfNegative val="0"/>
          <c:cat>
            <c:strRef>
              <c:f>Graphs!$C$14:$C$15</c:f>
              <c:strCache>
                <c:ptCount val="2"/>
                <c:pt idx="0">
                  <c:v>16-multi-user Run</c:v>
                </c:pt>
                <c:pt idx="1">
                  <c:v>32-multi-user Run</c:v>
                </c:pt>
              </c:strCache>
            </c:strRef>
          </c:cat>
          <c:val>
            <c:numRef>
              <c:f>Graphs!$D$14:$D$15</c:f>
              <c:numCache>
                <c:formatCode>#,##0</c:formatCode>
                <c:ptCount val="2"/>
                <c:pt idx="0">
                  <c:v>9.65</c:v>
                </c:pt>
                <c:pt idx="1">
                  <c:v>7.39</c:v>
                </c:pt>
              </c:numCache>
            </c:numRef>
          </c:val>
          <c:extLst>
            <c:ext xmlns:c16="http://schemas.microsoft.com/office/drawing/2014/chart" uri="{C3380CC4-5D6E-409C-BE32-E72D297353CC}">
              <c16:uniqueId val="{00000000-4365-244C-AD94-06F05EA51D3D}"/>
            </c:ext>
          </c:extLst>
        </c:ser>
        <c:ser>
          <c:idx val="4"/>
          <c:order val="1"/>
          <c:tx>
            <c:strRef>
              <c:f>Graphs!$E$3</c:f>
              <c:strCache>
                <c:ptCount val="1"/>
                <c:pt idx="0">
                  <c:v>P10 PCR for Db2Wh</c:v>
                </c:pt>
              </c:strCache>
            </c:strRef>
          </c:tx>
          <c:spPr>
            <a:solidFill>
              <a:srgbClr val="0070C0"/>
            </a:solidFill>
            <a:ln>
              <a:noFill/>
            </a:ln>
            <a:effectLst/>
          </c:spPr>
          <c:invertIfNegative val="0"/>
          <c:cat>
            <c:strRef>
              <c:f>Graphs!$C$14:$C$15</c:f>
              <c:strCache>
                <c:ptCount val="2"/>
                <c:pt idx="0">
                  <c:v>16-multi-user Run</c:v>
                </c:pt>
                <c:pt idx="1">
                  <c:v>32-multi-user Run</c:v>
                </c:pt>
              </c:strCache>
            </c:strRef>
          </c:cat>
          <c:val>
            <c:numRef>
              <c:f>Graphs!$E$14:$E$15</c:f>
              <c:numCache>
                <c:formatCode>#,##0</c:formatCode>
                <c:ptCount val="2"/>
                <c:pt idx="0">
                  <c:v>35.93</c:v>
                </c:pt>
                <c:pt idx="1">
                  <c:v>30.02</c:v>
                </c:pt>
              </c:numCache>
            </c:numRef>
          </c:val>
          <c:extLst>
            <c:ext xmlns:c16="http://schemas.microsoft.com/office/drawing/2014/chart" uri="{C3380CC4-5D6E-409C-BE32-E72D297353CC}">
              <c16:uniqueId val="{00000001-4365-244C-AD94-06F05EA51D3D}"/>
            </c:ext>
          </c:extLst>
        </c:ser>
        <c:ser>
          <c:idx val="2"/>
          <c:order val="2"/>
          <c:tx>
            <c:strRef>
              <c:f>Graphs!$G$5</c:f>
              <c:strCache>
                <c:ptCount val="1"/>
                <c:pt idx="0">
                  <c:v>Factor improved CRPW10 over IIAS Sailfish</c:v>
                </c:pt>
              </c:strCache>
            </c:strRef>
          </c:tx>
          <c:spPr>
            <a:noFill/>
            <a:ln>
              <a:noFill/>
            </a:ln>
            <a:effectLst/>
          </c:spPr>
          <c:invertIfNegative val="0"/>
          <c:cat>
            <c:strRef>
              <c:f>Graphs!$C$14:$C$15</c:f>
              <c:strCache>
                <c:ptCount val="2"/>
                <c:pt idx="0">
                  <c:v>16-multi-user Run</c:v>
                </c:pt>
                <c:pt idx="1">
                  <c:v>32-multi-user Run</c:v>
                </c:pt>
              </c:strCache>
            </c:strRef>
          </c:cat>
          <c:val>
            <c:numRef>
              <c:f>Graphs!$F$14:$F$15</c:f>
              <c:numCache>
                <c:formatCode>#,##0.00</c:formatCode>
                <c:ptCount val="2"/>
                <c:pt idx="0">
                  <c:v>3.7233160621761701</c:v>
                </c:pt>
                <c:pt idx="1">
                  <c:v>4.0622462787550679</c:v>
                </c:pt>
              </c:numCache>
            </c:numRef>
          </c:val>
          <c:extLst>
            <c:ext xmlns:c16="http://schemas.microsoft.com/office/drawing/2014/chart" uri="{C3380CC4-5D6E-409C-BE32-E72D297353CC}">
              <c16:uniqueId val="{00000002-4365-244C-AD94-06F05EA51D3D}"/>
            </c:ext>
          </c:extLst>
        </c:ser>
        <c:dLbls>
          <c:showLegendKey val="0"/>
          <c:showVal val="0"/>
          <c:showCatName val="0"/>
          <c:showSerName val="0"/>
          <c:showPercent val="0"/>
          <c:showBubbleSize val="0"/>
        </c:dLbls>
        <c:gapWidth val="219"/>
        <c:overlap val="-27"/>
        <c:axId val="93869568"/>
        <c:axId val="93871104"/>
      </c:barChart>
      <c:catAx>
        <c:axId val="93869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71104"/>
        <c:crosses val="autoZero"/>
        <c:auto val="1"/>
        <c:lblAlgn val="ctr"/>
        <c:lblOffset val="100"/>
        <c:noMultiLvlLbl val="0"/>
      </c:catAx>
      <c:valAx>
        <c:axId val="93871104"/>
        <c:scaling>
          <c:orientation val="minMax"/>
          <c:max val="4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Throughput [Queries/hr]</a:t>
                </a:r>
              </a:p>
            </c:rich>
          </c:tx>
          <c:layout>
            <c:manualLayout>
              <c:xMode val="edge"/>
              <c:yMode val="edge"/>
              <c:x val="0.20221975582685905"/>
              <c:y val="0.15878254912966214"/>
            </c:manualLayout>
          </c:layout>
          <c:overlay val="0"/>
          <c:spPr>
            <a:noFill/>
            <a:ln>
              <a:noFill/>
            </a:ln>
            <a:effectLst/>
          </c:sp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69568"/>
        <c:crosses val="autoZero"/>
        <c:crossBetween val="between"/>
        <c:majorUnit val="5"/>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200" b="1" i="1" baseline="0">
                <a:solidFill>
                  <a:srgbClr val="945200"/>
                </a:solidFill>
                <a:effectLst/>
              </a:rPr>
              <a:t>100-simple user </a:t>
            </a:r>
            <a:r>
              <a:rPr lang="en-US" sz="1200" b="1" i="0" baseline="0">
                <a:effectLst/>
              </a:rPr>
              <a:t>Run Performance </a:t>
            </a:r>
          </a:p>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200" b="1" i="0" baseline="0">
                <a:effectLst/>
              </a:rPr>
              <a:t>(</a:t>
            </a:r>
            <a:r>
              <a:rPr lang="en-US" sz="1200" b="1" i="0" baseline="0">
                <a:solidFill>
                  <a:schemeClr val="accent5"/>
                </a:solidFill>
                <a:effectLst/>
              </a:rPr>
              <a:t>100TB</a:t>
            </a:r>
            <a:r>
              <a:rPr lang="en-US" sz="1200" b="1" i="0" baseline="0">
                <a:effectLst/>
              </a:rPr>
              <a:t>) </a:t>
            </a:r>
            <a:endParaRPr lang="en-US" sz="1200">
              <a:effectLst/>
            </a:endParaRPr>
          </a:p>
        </c:rich>
      </c:tx>
      <c:layout>
        <c:manualLayout>
          <c:xMode val="edge"/>
          <c:yMode val="edge"/>
          <c:x val="0.36600315917957088"/>
          <c:y val="2.777771680978907E-2"/>
        </c:manualLayout>
      </c:layout>
      <c:overlay val="0"/>
      <c:spPr>
        <a:noFill/>
        <a:ln>
          <a:noFill/>
        </a:ln>
        <a:effectLst/>
      </c:spPr>
    </c:title>
    <c:autoTitleDeleted val="0"/>
    <c:plotArea>
      <c:layout/>
      <c:barChart>
        <c:barDir val="col"/>
        <c:grouping val="clustered"/>
        <c:varyColors val="0"/>
        <c:ser>
          <c:idx val="0"/>
          <c:order val="0"/>
          <c:tx>
            <c:strRef>
              <c:f>Graphs!$D$3</c:f>
              <c:strCache>
                <c:ptCount val="1"/>
                <c:pt idx="0">
                  <c:v>IIAS/Sailfish</c:v>
                </c:pt>
              </c:strCache>
            </c:strRef>
          </c:tx>
          <c:spPr>
            <a:solidFill>
              <a:srgbClr val="FFC000"/>
            </a:solidFill>
            <a:ln>
              <a:noFill/>
            </a:ln>
            <a:effectLst/>
          </c:spPr>
          <c:invertIfNegative val="0"/>
          <c:cat>
            <c:strRef>
              <c:f>Graphs!$C$16</c:f>
              <c:strCache>
                <c:ptCount val="1"/>
                <c:pt idx="0">
                  <c:v>100-simiple-user Run</c:v>
                </c:pt>
              </c:strCache>
            </c:strRef>
          </c:cat>
          <c:val>
            <c:numRef>
              <c:f>Graphs!$D$16</c:f>
              <c:numCache>
                <c:formatCode>#,##0</c:formatCode>
                <c:ptCount val="1"/>
                <c:pt idx="0">
                  <c:v>5793.8200000000024</c:v>
                </c:pt>
              </c:numCache>
            </c:numRef>
          </c:val>
          <c:extLst>
            <c:ext xmlns:c16="http://schemas.microsoft.com/office/drawing/2014/chart" uri="{C3380CC4-5D6E-409C-BE32-E72D297353CC}">
              <c16:uniqueId val="{00000000-33EA-0A4C-A144-BFEECFEB47F9}"/>
            </c:ext>
          </c:extLst>
        </c:ser>
        <c:ser>
          <c:idx val="4"/>
          <c:order val="1"/>
          <c:tx>
            <c:strRef>
              <c:f>Graphs!$E$3</c:f>
              <c:strCache>
                <c:ptCount val="1"/>
                <c:pt idx="0">
                  <c:v>P10 PCR for Db2Wh</c:v>
                </c:pt>
              </c:strCache>
            </c:strRef>
          </c:tx>
          <c:spPr>
            <a:solidFill>
              <a:srgbClr val="0070C0"/>
            </a:solidFill>
            <a:ln>
              <a:noFill/>
            </a:ln>
            <a:effectLst/>
          </c:spPr>
          <c:invertIfNegative val="0"/>
          <c:cat>
            <c:strRef>
              <c:f>Graphs!$C$16</c:f>
              <c:strCache>
                <c:ptCount val="1"/>
                <c:pt idx="0">
                  <c:v>100-simiple-user Run</c:v>
                </c:pt>
              </c:strCache>
            </c:strRef>
          </c:cat>
          <c:val>
            <c:numRef>
              <c:f>Graphs!$E$16</c:f>
              <c:numCache>
                <c:formatCode>#,##0</c:formatCode>
                <c:ptCount val="1"/>
                <c:pt idx="0">
                  <c:v>17514.09</c:v>
                </c:pt>
              </c:numCache>
            </c:numRef>
          </c:val>
          <c:extLst>
            <c:ext xmlns:c16="http://schemas.microsoft.com/office/drawing/2014/chart" uri="{C3380CC4-5D6E-409C-BE32-E72D297353CC}">
              <c16:uniqueId val="{00000001-33EA-0A4C-A144-BFEECFEB47F9}"/>
            </c:ext>
          </c:extLst>
        </c:ser>
        <c:ser>
          <c:idx val="3"/>
          <c:order val="2"/>
          <c:tx>
            <c:strRef>
              <c:f>Graphs!$G$4</c:f>
              <c:strCache>
                <c:ptCount val="1"/>
                <c:pt idx="0">
                  <c:v>Factor Improved PW10 over SF</c:v>
                </c:pt>
              </c:strCache>
            </c:strRef>
          </c:tx>
          <c:spPr>
            <a:noFill/>
            <a:ln>
              <a:noFill/>
            </a:ln>
            <a:effectLst/>
          </c:spPr>
          <c:invertIfNegative val="0"/>
          <c:cat>
            <c:strRef>
              <c:f>Graphs!$C$16</c:f>
              <c:strCache>
                <c:ptCount val="1"/>
                <c:pt idx="0">
                  <c:v>100-simiple-user Run</c:v>
                </c:pt>
              </c:strCache>
            </c:strRef>
          </c:cat>
          <c:val>
            <c:numRef>
              <c:f>Graphs!$F$16</c:f>
              <c:numCache>
                <c:formatCode>#,##0.00</c:formatCode>
                <c:ptCount val="1"/>
                <c:pt idx="0">
                  <c:v>3.0228916328087507</c:v>
                </c:pt>
              </c:numCache>
            </c:numRef>
          </c:val>
          <c:extLst>
            <c:ext xmlns:c16="http://schemas.microsoft.com/office/drawing/2014/chart" uri="{C3380CC4-5D6E-409C-BE32-E72D297353CC}">
              <c16:uniqueId val="{00000002-33EA-0A4C-A144-BFEECFEB47F9}"/>
            </c:ext>
          </c:extLst>
        </c:ser>
        <c:dLbls>
          <c:showLegendKey val="0"/>
          <c:showVal val="0"/>
          <c:showCatName val="0"/>
          <c:showSerName val="0"/>
          <c:showPercent val="0"/>
          <c:showBubbleSize val="0"/>
        </c:dLbls>
        <c:gapWidth val="219"/>
        <c:overlap val="-27"/>
        <c:axId val="93805568"/>
        <c:axId val="93680384"/>
      </c:barChart>
      <c:catAx>
        <c:axId val="93805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680384"/>
        <c:crosses val="autoZero"/>
        <c:auto val="1"/>
        <c:lblAlgn val="ctr"/>
        <c:lblOffset val="100"/>
        <c:noMultiLvlLbl val="0"/>
      </c:catAx>
      <c:valAx>
        <c:axId val="93680384"/>
        <c:scaling>
          <c:orientation val="minMax"/>
          <c:max val="22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Throughput [Queries/hr]</a:t>
                </a:r>
              </a:p>
            </c:rich>
          </c:tx>
          <c:layout>
            <c:manualLayout>
              <c:xMode val="edge"/>
              <c:yMode val="edge"/>
              <c:x val="7.8620219569547178E-2"/>
              <c:y val="0.18581689483936495"/>
            </c:manualLayout>
          </c:layout>
          <c:overlay val="0"/>
          <c:spPr>
            <a:noFill/>
            <a:ln>
              <a:noFill/>
            </a:ln>
            <a:effectLst/>
          </c:sp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05568"/>
        <c:crosses val="autoZero"/>
        <c:crossBetween val="between"/>
        <c:majorUnit val="2000"/>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200" b="1" i="1" baseline="0">
                <a:solidFill>
                  <a:srgbClr val="009193"/>
                </a:solidFill>
                <a:effectLst/>
              </a:rPr>
              <a:t>20-intermediate user </a:t>
            </a:r>
            <a:r>
              <a:rPr lang="en-US" sz="1200" b="1" i="0" baseline="0">
                <a:effectLst/>
              </a:rPr>
              <a:t>Run Performance </a:t>
            </a:r>
            <a:endParaRPr lang="en-US" sz="1200">
              <a:effectLst/>
            </a:endParaRPr>
          </a:p>
        </c:rich>
      </c:tx>
      <c:layout>
        <c:manualLayout>
          <c:xMode val="edge"/>
          <c:yMode val="edge"/>
          <c:x val="0.35419619875678721"/>
          <c:y val="1.7401977223034513E-2"/>
        </c:manualLayout>
      </c:layout>
      <c:overlay val="0"/>
      <c:spPr>
        <a:noFill/>
        <a:ln>
          <a:noFill/>
        </a:ln>
        <a:effectLst/>
      </c:spPr>
    </c:title>
    <c:autoTitleDeleted val="0"/>
    <c:plotArea>
      <c:layout/>
      <c:barChart>
        <c:barDir val="col"/>
        <c:grouping val="clustered"/>
        <c:varyColors val="0"/>
        <c:ser>
          <c:idx val="0"/>
          <c:order val="0"/>
          <c:tx>
            <c:strRef>
              <c:f>Graphs!$D$3</c:f>
              <c:strCache>
                <c:ptCount val="1"/>
                <c:pt idx="0">
                  <c:v>IIAS/Sailfish</c:v>
                </c:pt>
              </c:strCache>
            </c:strRef>
          </c:tx>
          <c:spPr>
            <a:solidFill>
              <a:srgbClr val="FFC000"/>
            </a:solidFill>
            <a:ln>
              <a:noFill/>
            </a:ln>
            <a:effectLst/>
          </c:spPr>
          <c:invertIfNegative val="0"/>
          <c:cat>
            <c:strRef>
              <c:f>Graphs!$C$17</c:f>
              <c:strCache>
                <c:ptCount val="1"/>
                <c:pt idx="0">
                  <c:v>20-intermediate-user Run</c:v>
                </c:pt>
              </c:strCache>
            </c:strRef>
          </c:cat>
          <c:val>
            <c:numRef>
              <c:f>Graphs!$D$17</c:f>
              <c:numCache>
                <c:formatCode>#,##0</c:formatCode>
                <c:ptCount val="1"/>
                <c:pt idx="0">
                  <c:v>20.63000000000002</c:v>
                </c:pt>
              </c:numCache>
            </c:numRef>
          </c:val>
          <c:extLst>
            <c:ext xmlns:c16="http://schemas.microsoft.com/office/drawing/2014/chart" uri="{C3380CC4-5D6E-409C-BE32-E72D297353CC}">
              <c16:uniqueId val="{00000000-0815-7A42-B38B-8910A9FEBB58}"/>
            </c:ext>
          </c:extLst>
        </c:ser>
        <c:ser>
          <c:idx val="4"/>
          <c:order val="1"/>
          <c:tx>
            <c:strRef>
              <c:f>Graphs!$E$3</c:f>
              <c:strCache>
                <c:ptCount val="1"/>
                <c:pt idx="0">
                  <c:v>P10 PCR for Db2Wh</c:v>
                </c:pt>
              </c:strCache>
            </c:strRef>
          </c:tx>
          <c:spPr>
            <a:solidFill>
              <a:srgbClr val="0070C0"/>
            </a:solidFill>
            <a:ln>
              <a:noFill/>
            </a:ln>
            <a:effectLst/>
          </c:spPr>
          <c:invertIfNegative val="0"/>
          <c:cat>
            <c:strRef>
              <c:f>Graphs!$C$17</c:f>
              <c:strCache>
                <c:ptCount val="1"/>
                <c:pt idx="0">
                  <c:v>20-intermediate-user Run</c:v>
                </c:pt>
              </c:strCache>
            </c:strRef>
          </c:cat>
          <c:val>
            <c:numRef>
              <c:f>Graphs!$E$17</c:f>
              <c:numCache>
                <c:formatCode>#,##0</c:formatCode>
                <c:ptCount val="1"/>
                <c:pt idx="0">
                  <c:v>160.57</c:v>
                </c:pt>
              </c:numCache>
            </c:numRef>
          </c:val>
          <c:extLst>
            <c:ext xmlns:c16="http://schemas.microsoft.com/office/drawing/2014/chart" uri="{C3380CC4-5D6E-409C-BE32-E72D297353CC}">
              <c16:uniqueId val="{00000001-0815-7A42-B38B-8910A9FEBB58}"/>
            </c:ext>
          </c:extLst>
        </c:ser>
        <c:ser>
          <c:idx val="2"/>
          <c:order val="2"/>
          <c:tx>
            <c:strRef>
              <c:f>Graphs!$G$4</c:f>
              <c:strCache>
                <c:ptCount val="1"/>
                <c:pt idx="0">
                  <c:v>Factor Improved PW10 over SF</c:v>
                </c:pt>
              </c:strCache>
            </c:strRef>
          </c:tx>
          <c:spPr>
            <a:noFill/>
            <a:ln>
              <a:noFill/>
            </a:ln>
            <a:effectLst/>
          </c:spPr>
          <c:invertIfNegative val="0"/>
          <c:cat>
            <c:strRef>
              <c:f>Graphs!$C$17</c:f>
              <c:strCache>
                <c:ptCount val="1"/>
                <c:pt idx="0">
                  <c:v>20-intermediate-user Run</c:v>
                </c:pt>
              </c:strCache>
            </c:strRef>
          </c:cat>
          <c:val>
            <c:numRef>
              <c:f>Graphs!$F$17</c:f>
              <c:numCache>
                <c:formatCode>#,##0.00</c:formatCode>
                <c:ptCount val="1"/>
                <c:pt idx="0">
                  <c:v>7.7833252544837634</c:v>
                </c:pt>
              </c:numCache>
            </c:numRef>
          </c:val>
          <c:extLst>
            <c:ext xmlns:c16="http://schemas.microsoft.com/office/drawing/2014/chart" uri="{C3380CC4-5D6E-409C-BE32-E72D297353CC}">
              <c16:uniqueId val="{00000002-0815-7A42-B38B-8910A9FEBB58}"/>
            </c:ext>
          </c:extLst>
        </c:ser>
        <c:dLbls>
          <c:showLegendKey val="0"/>
          <c:showVal val="0"/>
          <c:showCatName val="0"/>
          <c:showSerName val="0"/>
          <c:showPercent val="0"/>
          <c:showBubbleSize val="0"/>
        </c:dLbls>
        <c:gapWidth val="219"/>
        <c:overlap val="-27"/>
        <c:axId val="93844224"/>
        <c:axId val="93845760"/>
      </c:barChart>
      <c:catAx>
        <c:axId val="93844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45760"/>
        <c:crosses val="autoZero"/>
        <c:auto val="1"/>
        <c:lblAlgn val="ctr"/>
        <c:lblOffset val="100"/>
        <c:noMultiLvlLbl val="0"/>
      </c:catAx>
      <c:valAx>
        <c:axId val="93845760"/>
        <c:scaling>
          <c:orientation val="minMax"/>
          <c:max val="18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Throughput [Queries/hr]</a:t>
                </a:r>
              </a:p>
            </c:rich>
          </c:tx>
          <c:layout>
            <c:manualLayout>
              <c:xMode val="edge"/>
              <c:yMode val="edge"/>
              <c:x val="0.11748906201686883"/>
              <c:y val="0.19975417706932974"/>
            </c:manualLayout>
          </c:layout>
          <c:overlay val="0"/>
          <c:spPr>
            <a:noFill/>
            <a:ln>
              <a:noFill/>
            </a:ln>
            <a:effectLst/>
          </c:sp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442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IUD Performance: </a:t>
            </a:r>
            <a:r>
              <a:rPr lang="en-US" b="1">
                <a:solidFill>
                  <a:srgbClr val="0070C0"/>
                </a:solidFill>
              </a:rPr>
              <a:t>Db2 12.1 on</a:t>
            </a:r>
            <a:r>
              <a:rPr lang="en-US" b="1" baseline="0">
                <a:solidFill>
                  <a:srgbClr val="0070C0"/>
                </a:solidFill>
              </a:rPr>
              <a:t> </a:t>
            </a:r>
            <a:r>
              <a:rPr lang="en-US" b="1">
                <a:solidFill>
                  <a:srgbClr val="0070C0"/>
                </a:solidFill>
              </a:rPr>
              <a:t>P10 PCR </a:t>
            </a:r>
            <a:r>
              <a:rPr lang="en-US" b="1" baseline="0">
                <a:solidFill>
                  <a:srgbClr val="0070C0"/>
                </a:solidFill>
              </a:rPr>
              <a:t> </a:t>
            </a:r>
            <a:r>
              <a:rPr lang="en-US" baseline="0"/>
              <a:t>vs </a:t>
            </a:r>
            <a:r>
              <a:rPr lang="en-US" b="1" baseline="0">
                <a:solidFill>
                  <a:schemeClr val="accent2"/>
                </a:solidFill>
              </a:rPr>
              <a:t>IIAS</a:t>
            </a:r>
            <a:r>
              <a:rPr lang="en-US" baseline="0"/>
              <a:t> </a:t>
            </a:r>
          </a:p>
          <a:p>
            <a:pPr>
              <a:defRPr sz="1400" b="0" i="0" u="none" strike="noStrike" kern="1200" spc="0" baseline="0">
                <a:solidFill>
                  <a:schemeClr val="tx1">
                    <a:lumMod val="65000"/>
                    <a:lumOff val="35000"/>
                  </a:schemeClr>
                </a:solidFill>
                <a:latin typeface="+mn-lt"/>
                <a:ea typeface="+mn-ea"/>
                <a:cs typeface="+mn-cs"/>
              </a:defRPr>
            </a:pPr>
            <a:r>
              <a:rPr lang="en-US" baseline="0"/>
              <a:t>(10.7 Billion rows)</a:t>
            </a:r>
          </a:p>
        </c:rich>
      </c:tx>
      <c:layout>
        <c:manualLayout>
          <c:xMode val="edge"/>
          <c:yMode val="edge"/>
          <c:x val="0.29143162393162392"/>
          <c:y val="1.975037429613638E-2"/>
        </c:manualLayout>
      </c:layout>
      <c:overlay val="0"/>
      <c:spPr>
        <a:noFill/>
        <a:ln>
          <a:noFill/>
        </a:ln>
        <a:effectLst/>
      </c:spPr>
    </c:title>
    <c:autoTitleDeleted val="0"/>
    <c:plotArea>
      <c:layout/>
      <c:barChart>
        <c:barDir val="col"/>
        <c:grouping val="clustered"/>
        <c:varyColors val="0"/>
        <c:ser>
          <c:idx val="0"/>
          <c:order val="0"/>
          <c:tx>
            <c:strRef>
              <c:f>Graphs!$D$3</c:f>
              <c:strCache>
                <c:ptCount val="1"/>
                <c:pt idx="0">
                  <c:v>IIAS/Sailfish</c:v>
                </c:pt>
              </c:strCache>
            </c:strRef>
          </c:tx>
          <c:spPr>
            <a:solidFill>
              <a:srgbClr val="FFC000"/>
            </a:solidFill>
            <a:ln>
              <a:noFill/>
            </a:ln>
            <a:effectLst/>
          </c:spPr>
          <c:invertIfNegative val="0"/>
          <c:cat>
            <c:strRef>
              <c:f>(Graphs!$C$34,Graphs!$C$36,Graphs!$C$37,Graphs!$C$38,Graphs!$C$39)</c:f>
              <c:strCache>
                <c:ptCount val="5"/>
                <c:pt idx="0">
                  <c:v>Insert from Staging Table</c:v>
                </c:pt>
                <c:pt idx="1">
                  <c:v>Update Table</c:v>
                </c:pt>
                <c:pt idx="2">
                  <c:v>Delete from Table</c:v>
                </c:pt>
                <c:pt idx="3">
                  <c:v>Truncate Table</c:v>
                </c:pt>
                <c:pt idx="4">
                  <c:v>Insert into Table</c:v>
                </c:pt>
              </c:strCache>
            </c:strRef>
          </c:cat>
          <c:val>
            <c:numRef>
              <c:f>(Graphs!$D$34,Graphs!$D$36,Graphs!$D$37,Graphs!$D$38,Graphs!$D$39)</c:f>
              <c:numCache>
                <c:formatCode>0.00</c:formatCode>
                <c:ptCount val="5"/>
                <c:pt idx="0">
                  <c:v>169.23999999999998</c:v>
                </c:pt>
                <c:pt idx="1">
                  <c:v>147.49100000000001</c:v>
                </c:pt>
                <c:pt idx="2">
                  <c:v>22.7195</c:v>
                </c:pt>
                <c:pt idx="3">
                  <c:v>2.9529999999999972</c:v>
                </c:pt>
                <c:pt idx="4">
                  <c:v>575.03149999999948</c:v>
                </c:pt>
              </c:numCache>
            </c:numRef>
          </c:val>
          <c:extLst>
            <c:ext xmlns:c16="http://schemas.microsoft.com/office/drawing/2014/chart" uri="{C3380CC4-5D6E-409C-BE32-E72D297353CC}">
              <c16:uniqueId val="{00000000-8FBD-7546-8324-AA811C5809EB}"/>
            </c:ext>
          </c:extLst>
        </c:ser>
        <c:ser>
          <c:idx val="3"/>
          <c:order val="1"/>
          <c:tx>
            <c:strRef>
              <c:f>Graphs!$E$3</c:f>
              <c:strCache>
                <c:ptCount val="1"/>
                <c:pt idx="0">
                  <c:v>P10 PCR for Db2Wh</c:v>
                </c:pt>
              </c:strCache>
            </c:strRef>
          </c:tx>
          <c:spPr>
            <a:solidFill>
              <a:srgbClr val="0070C0"/>
            </a:solidFill>
            <a:ln>
              <a:noFill/>
            </a:ln>
            <a:effectLst/>
          </c:spPr>
          <c:invertIfNegative val="0"/>
          <c:cat>
            <c:strRef>
              <c:f>(Graphs!$C$34,Graphs!$C$36,Graphs!$C$37,Graphs!$C$38,Graphs!$C$39)</c:f>
              <c:strCache>
                <c:ptCount val="5"/>
                <c:pt idx="0">
                  <c:v>Insert from Staging Table</c:v>
                </c:pt>
                <c:pt idx="1">
                  <c:v>Update Table</c:v>
                </c:pt>
                <c:pt idx="2">
                  <c:v>Delete from Table</c:v>
                </c:pt>
                <c:pt idx="3">
                  <c:v>Truncate Table</c:v>
                </c:pt>
                <c:pt idx="4">
                  <c:v>Insert into Table</c:v>
                </c:pt>
              </c:strCache>
            </c:strRef>
          </c:cat>
          <c:val>
            <c:numRef>
              <c:f>(Graphs!$E$34,Graphs!$E$36,Graphs!$E$37,Graphs!$E$38,Graphs!$E$39)</c:f>
              <c:numCache>
                <c:formatCode>0.00</c:formatCode>
                <c:ptCount val="5"/>
                <c:pt idx="0">
                  <c:v>71.120499999999979</c:v>
                </c:pt>
                <c:pt idx="1">
                  <c:v>82.06</c:v>
                </c:pt>
                <c:pt idx="2">
                  <c:v>19.73</c:v>
                </c:pt>
                <c:pt idx="3">
                  <c:v>0.27150000000000002</c:v>
                </c:pt>
                <c:pt idx="4">
                  <c:v>139.95400000000001</c:v>
                </c:pt>
              </c:numCache>
            </c:numRef>
          </c:val>
          <c:extLst>
            <c:ext xmlns:c16="http://schemas.microsoft.com/office/drawing/2014/chart" uri="{C3380CC4-5D6E-409C-BE32-E72D297353CC}">
              <c16:uniqueId val="{00000001-8FBD-7546-8324-AA811C5809EB}"/>
            </c:ext>
          </c:extLst>
        </c:ser>
        <c:ser>
          <c:idx val="4"/>
          <c:order val="2"/>
          <c:tx>
            <c:strRef>
              <c:f>Graphs!$G$32</c:f>
              <c:strCache>
                <c:ptCount val="1"/>
                <c:pt idx="0">
                  <c:v>% improved</c:v>
                </c:pt>
              </c:strCache>
            </c:strRef>
          </c:tx>
          <c:spPr>
            <a:noFill/>
            <a:ln>
              <a:noFill/>
            </a:ln>
            <a:effectLst/>
          </c:spPr>
          <c:invertIfNegative val="0"/>
          <c:cat>
            <c:strRef>
              <c:f>(Graphs!$C$34,Graphs!$C$36,Graphs!$C$37,Graphs!$C$38,Graphs!$C$39)</c:f>
              <c:strCache>
                <c:ptCount val="5"/>
                <c:pt idx="0">
                  <c:v>Insert from Staging Table</c:v>
                </c:pt>
                <c:pt idx="1">
                  <c:v>Update Table</c:v>
                </c:pt>
                <c:pt idx="2">
                  <c:v>Delete from Table</c:v>
                </c:pt>
                <c:pt idx="3">
                  <c:v>Truncate Table</c:v>
                </c:pt>
                <c:pt idx="4">
                  <c:v>Insert into Table</c:v>
                </c:pt>
              </c:strCache>
            </c:strRef>
          </c:cat>
          <c:val>
            <c:numRef>
              <c:f>(Graphs!$G$34,Graphs!$G$36,Graphs!$G$37,Graphs!$G$38,Graphs!$G$39)</c:f>
              <c:numCache>
                <c:formatCode>0.00%</c:formatCode>
                <c:ptCount val="5"/>
                <c:pt idx="0">
                  <c:v>0.57976542188607905</c:v>
                </c:pt>
                <c:pt idx="1">
                  <c:v>0.44362706877029778</c:v>
                </c:pt>
                <c:pt idx="2">
                  <c:v>0.13158300138647433</c:v>
                </c:pt>
                <c:pt idx="3">
                  <c:v>0.90805960040636635</c:v>
                </c:pt>
                <c:pt idx="4">
                  <c:v>0.7566150723916879</c:v>
                </c:pt>
              </c:numCache>
            </c:numRef>
          </c:val>
          <c:extLst>
            <c:ext xmlns:c16="http://schemas.microsoft.com/office/drawing/2014/chart" uri="{C3380CC4-5D6E-409C-BE32-E72D297353CC}">
              <c16:uniqueId val="{00000002-8FBD-7546-8324-AA811C5809EB}"/>
            </c:ext>
          </c:extLst>
        </c:ser>
        <c:dLbls>
          <c:showLegendKey val="0"/>
          <c:showVal val="0"/>
          <c:showCatName val="0"/>
          <c:showSerName val="0"/>
          <c:showPercent val="0"/>
          <c:showBubbleSize val="0"/>
        </c:dLbls>
        <c:gapWidth val="219"/>
        <c:overlap val="-27"/>
        <c:axId val="93939968"/>
        <c:axId val="93949952"/>
      </c:barChart>
      <c:catAx>
        <c:axId val="939399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49952"/>
        <c:crosses val="autoZero"/>
        <c:auto val="1"/>
        <c:lblAlgn val="ctr"/>
        <c:lblOffset val="100"/>
        <c:noMultiLvlLbl val="0"/>
      </c:catAx>
      <c:valAx>
        <c:axId val="93949952"/>
        <c:scaling>
          <c:orientation val="minMax"/>
          <c:max val="600"/>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39968"/>
        <c:crosses val="autoZero"/>
        <c:crossBetween val="between"/>
        <c:majorUnit val="50"/>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2"/>
                </a:solidFill>
              </a:rPr>
              <a:t>Factor</a:t>
            </a:r>
            <a:r>
              <a:rPr lang="en-US" sz="1600" b="1" baseline="0">
                <a:solidFill>
                  <a:schemeClr val="tx2"/>
                </a:solidFill>
              </a:rPr>
              <a:t> Improvement BRL to BRL+ERL on 100TB Operations (various)</a:t>
            </a:r>
            <a:endParaRPr lang="en-US" sz="1600" b="1">
              <a:solidFill>
                <a:schemeClr val="tx2"/>
              </a:solidFill>
            </a:endParaRPr>
          </a:p>
        </c:rich>
      </c:tx>
      <c:overlay val="0"/>
      <c:spPr>
        <a:noFill/>
        <a:ln>
          <a:noFill/>
        </a:ln>
        <a:effectLst/>
      </c:spPr>
    </c:title>
    <c:autoTitleDeleted val="0"/>
    <c:plotArea>
      <c:layout/>
      <c:barChart>
        <c:barDir val="col"/>
        <c:grouping val="clustered"/>
        <c:varyColors val="0"/>
        <c:ser>
          <c:idx val="1"/>
          <c:order val="1"/>
          <c:spPr>
            <a:solidFill>
              <a:schemeClr val="accent1">
                <a:lumMod val="75000"/>
              </a:schemeClr>
            </a:solidFill>
            <a:ln>
              <a:noFill/>
            </a:ln>
            <a:effectLst/>
          </c:spPr>
          <c:invertIfNegative val="0"/>
          <c:cat>
            <c:strRef>
              <c:f>Sheet1!$C$10:$C$22</c:f>
              <c:strCache>
                <c:ptCount val="13"/>
                <c:pt idx="0">
                  <c:v>Warmup Run</c:v>
                </c:pt>
                <c:pt idx="1">
                  <c:v>3-Iteration Serial Run</c:v>
                </c:pt>
                <c:pt idx="2">
                  <c:v>16-multi-user Run</c:v>
                </c:pt>
                <c:pt idx="3">
                  <c:v>32-multi-user Run</c:v>
                </c:pt>
                <c:pt idx="4">
                  <c:v>100-simiple-user Run</c:v>
                </c:pt>
                <c:pt idx="5">
                  <c:v>20-intermediate-user Run</c:v>
                </c:pt>
                <c:pt idx="6">
                  <c:v>5-complex-user Run</c:v>
                </c:pt>
                <c:pt idx="7">
                  <c:v>Insert from Staging Table</c:v>
                </c:pt>
                <c:pt idx="8">
                  <c:v>Runstats on Table</c:v>
                </c:pt>
                <c:pt idx="9">
                  <c:v>Update Table</c:v>
                </c:pt>
                <c:pt idx="10">
                  <c:v>Delete from Table</c:v>
                </c:pt>
                <c:pt idx="11">
                  <c:v>Truncate Table</c:v>
                </c:pt>
                <c:pt idx="12">
                  <c:v>Insert into Table</c:v>
                </c:pt>
              </c:strCache>
            </c:strRef>
          </c:cat>
          <c:val>
            <c:numRef>
              <c:f>Sheet1!$E$10:$E$22</c:f>
              <c:numCache>
                <c:formatCode>0.00</c:formatCode>
                <c:ptCount val="13"/>
                <c:pt idx="0">
                  <c:v>1.9846153846153862</c:v>
                </c:pt>
                <c:pt idx="1">
                  <c:v>1.9948292071450942</c:v>
                </c:pt>
                <c:pt idx="2">
                  <c:v>3.1543868784170823</c:v>
                </c:pt>
                <c:pt idx="3">
                  <c:v>2.2584692597239648</c:v>
                </c:pt>
                <c:pt idx="4">
                  <c:v>2.3135690470194081</c:v>
                </c:pt>
                <c:pt idx="5">
                  <c:v>5.5744648665002563</c:v>
                </c:pt>
                <c:pt idx="6">
                  <c:v>2.0050968399592226</c:v>
                </c:pt>
                <c:pt idx="7">
                  <c:v>2.2954658523614282</c:v>
                </c:pt>
                <c:pt idx="8">
                  <c:v>2.4509890450338787</c:v>
                </c:pt>
                <c:pt idx="9">
                  <c:v>2.3359482007221986</c:v>
                </c:pt>
                <c:pt idx="10">
                  <c:v>2.4379520473831078</c:v>
                </c:pt>
                <c:pt idx="11">
                  <c:v>1.1042654028436021</c:v>
                </c:pt>
                <c:pt idx="12">
                  <c:v>3.510341448619394</c:v>
                </c:pt>
              </c:numCache>
            </c:numRef>
          </c:val>
          <c:extLst>
            <c:ext xmlns:c16="http://schemas.microsoft.com/office/drawing/2014/chart" uri="{C3380CC4-5D6E-409C-BE32-E72D297353CC}">
              <c16:uniqueId val="{00000000-CC12-4548-A6F2-66822C83BA29}"/>
            </c:ext>
          </c:extLst>
        </c:ser>
        <c:dLbls>
          <c:showLegendKey val="0"/>
          <c:showVal val="0"/>
          <c:showCatName val="0"/>
          <c:showSerName val="0"/>
          <c:showPercent val="0"/>
          <c:showBubbleSize val="0"/>
        </c:dLbls>
        <c:gapWidth val="219"/>
        <c:overlap val="-27"/>
        <c:axId val="97174656"/>
        <c:axId val="97176192"/>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Sheet1!$C$10:$C$22</c15:sqref>
                        </c15:formulaRef>
                      </c:ext>
                    </c:extLst>
                    <c:strCache>
                      <c:ptCount val="13"/>
                      <c:pt idx="0">
                        <c:v>Warmup Run</c:v>
                      </c:pt>
                      <c:pt idx="1">
                        <c:v>3-Iteration Serial Run</c:v>
                      </c:pt>
                      <c:pt idx="2">
                        <c:v>16-multi-user Run</c:v>
                      </c:pt>
                      <c:pt idx="3">
                        <c:v>32-multi-user Run</c:v>
                      </c:pt>
                      <c:pt idx="4">
                        <c:v>100-simiple-user Run</c:v>
                      </c:pt>
                      <c:pt idx="5">
                        <c:v>20-intermediate-user Run</c:v>
                      </c:pt>
                      <c:pt idx="6">
                        <c:v>5-complex-user Run</c:v>
                      </c:pt>
                      <c:pt idx="7">
                        <c:v>Insert from Staging Table</c:v>
                      </c:pt>
                      <c:pt idx="8">
                        <c:v>Runstats on Table</c:v>
                      </c:pt>
                      <c:pt idx="9">
                        <c:v>Update Table</c:v>
                      </c:pt>
                      <c:pt idx="10">
                        <c:v>Delete from Table</c:v>
                      </c:pt>
                      <c:pt idx="11">
                        <c:v>Truncate Table</c:v>
                      </c:pt>
                      <c:pt idx="12">
                        <c:v>Insert into Table</c:v>
                      </c:pt>
                    </c:strCache>
                  </c:strRef>
                </c:cat>
                <c:val>
                  <c:numRef>
                    <c:extLst>
                      <c:ext uri="{02D57815-91ED-43cb-92C2-25804820EDAC}">
                        <c15:formulaRef>
                          <c15:sqref>Sheet1!$D$10:$D$22</c15:sqref>
                        </c15:formulaRef>
                      </c:ext>
                    </c:extLst>
                    <c:numCache>
                      <c:formatCode>General</c:formatCode>
                      <c:ptCount val="13"/>
                    </c:numCache>
                  </c:numRef>
                </c:val>
                <c:extLst>
                  <c:ext xmlns:c16="http://schemas.microsoft.com/office/drawing/2014/chart" uri="{C3380CC4-5D6E-409C-BE32-E72D297353CC}">
                    <c16:uniqueId val="{00000001-CC12-4548-A6F2-66822C83BA29}"/>
                  </c:ext>
                </c:extLst>
              </c15:ser>
            </c15:filteredBarSeries>
          </c:ext>
        </c:extLst>
      </c:barChart>
      <c:catAx>
        <c:axId val="9717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176192"/>
        <c:crosses val="autoZero"/>
        <c:auto val="1"/>
        <c:lblAlgn val="ctr"/>
        <c:lblOffset val="100"/>
        <c:noMultiLvlLbl val="0"/>
      </c:catAx>
      <c:valAx>
        <c:axId val="971761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174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0.09497</cdr:x>
      <cdr:y>0.02911</cdr:y>
    </cdr:from>
    <cdr:to>
      <cdr:x>0.2725</cdr:x>
      <cdr:y>0.15896</cdr:y>
    </cdr:to>
    <cdr:sp macro="" textlink="">
      <cdr:nvSpPr>
        <cdr:cNvPr id="3" name="TextBox 3">
          <a:extLst xmlns:a="http://schemas.openxmlformats.org/drawingml/2006/main">
            <a:ext uri="{FF2B5EF4-FFF2-40B4-BE49-F238E27FC236}">
              <a16:creationId xmlns:a16="http://schemas.microsoft.com/office/drawing/2014/main" id="{7CE4FAA1-CAE6-874D-A4EE-6F8FBC9CAE44}"/>
            </a:ext>
          </a:extLst>
        </cdr:cNvPr>
        <cdr:cNvSpPr txBox="1"/>
      </cdr:nvSpPr>
      <cdr:spPr>
        <a:xfrm xmlns:a="http://schemas.openxmlformats.org/drawingml/2006/main">
          <a:off x="564444" y="83874"/>
          <a:ext cx="1055186" cy="374077"/>
        </a:xfrm>
        <a:prstGeom xmlns:a="http://schemas.openxmlformats.org/drawingml/2006/main" prst="rect">
          <a:avLst/>
        </a:prstGeom>
        <a:gradFill xmlns:a="http://schemas.openxmlformats.org/drawingml/2006/main" flip="none"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path path="circle">
            <a:fillToRect t="100000" r="100000"/>
          </a:path>
          <a:tileRect l="-100000" b="-100000"/>
        </a:gradFill>
        <a:ln xmlns:a="http://schemas.openxmlformats.org/drawingml/2006/main">
          <a:solidFill>
            <a:schemeClr val="tx1">
              <a:lumMod val="50000"/>
              <a:lumOff val="50000"/>
            </a:schemeClr>
          </a:solidFill>
        </a:ln>
        <a:effectLst xmlns:a="http://schemas.openxmlformats.org/drawingml/2006/main"/>
      </cdr:spPr>
      <cdr:style>
        <a:lnRef xmlns:a="http://schemas.openxmlformats.org/drawingml/2006/main" idx="1">
          <a:schemeClr val="accent6"/>
        </a:lnRef>
        <a:fillRef xmlns:a="http://schemas.openxmlformats.org/drawingml/2006/main" idx="2">
          <a:schemeClr val="accent6"/>
        </a:fillRef>
        <a:effectRef xmlns:a="http://schemas.openxmlformats.org/drawingml/2006/main" idx="1">
          <a:schemeClr val="accent6"/>
        </a:effectRef>
        <a:fontRef xmlns:a="http://schemas.openxmlformats.org/drawingml/2006/main" idx="minor">
          <a:schemeClr val="dk1"/>
        </a:fontRef>
      </cdr:style>
      <cdr:txBody>
        <a:bodyPr xmlns:a="http://schemas.openxmlformats.org/drawingml/2006/main" wrap="square" rtlCol="0" anchor="t">
          <a:spAutoFit/>
        </a:bodyPr>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US" sz="900" b="1" i="1"/>
            <a:t>Lower</a:t>
          </a:r>
          <a:r>
            <a:rPr lang="en-US" sz="900" b="1" i="1" baseline="0"/>
            <a:t> is better </a:t>
          </a:r>
        </a:p>
        <a:p xmlns:a="http://schemas.openxmlformats.org/drawingml/2006/main">
          <a:pPr algn="ctr"/>
          <a:r>
            <a:rPr lang="en-US" sz="900" b="1" i="1" baseline="0"/>
            <a:t>(Total Time)</a:t>
          </a:r>
          <a:endParaRPr lang="en-US" sz="900" b="1" i="1"/>
        </a:p>
      </cdr:txBody>
    </cdr:sp>
  </cdr:relSizeAnchor>
  <cdr:relSizeAnchor xmlns:cdr="http://schemas.openxmlformats.org/drawingml/2006/chartDrawing">
    <cdr:from>
      <cdr:x>0.48461</cdr:x>
      <cdr:y>0.90029</cdr:y>
    </cdr:from>
    <cdr:to>
      <cdr:x>0.53343</cdr:x>
      <cdr:y>0.93707</cdr:y>
    </cdr:to>
    <cdr:sp macro="" textlink="">
      <cdr:nvSpPr>
        <cdr:cNvPr id="2" name="Rectangle 1">
          <a:extLst xmlns:a="http://schemas.openxmlformats.org/drawingml/2006/main">
            <a:ext uri="{FF2B5EF4-FFF2-40B4-BE49-F238E27FC236}">
              <a16:creationId xmlns:a16="http://schemas.microsoft.com/office/drawing/2014/main" id="{086AD1E6-8E26-8B5F-2C0D-AECC57CB10F3}"/>
            </a:ext>
          </a:extLst>
        </cdr:cNvPr>
        <cdr:cNvSpPr/>
      </cdr:nvSpPr>
      <cdr:spPr>
        <a:xfrm xmlns:a="http://schemas.openxmlformats.org/drawingml/2006/main">
          <a:off x="2880355" y="2593744"/>
          <a:ext cx="290166" cy="105963"/>
        </a:xfrm>
        <a:prstGeom xmlns:a="http://schemas.openxmlformats.org/drawingml/2006/main" prst="rect">
          <a:avLst/>
        </a:prstGeom>
        <a:solidFill xmlns:a="http://schemas.openxmlformats.org/drawingml/2006/main">
          <a:srgbClr val="008F00">
            <a:alpha val="26275"/>
          </a:srgbClr>
        </a:solidFill>
        <a:ln xmlns:a="http://schemas.openxmlformats.org/drawingml/2006/main">
          <a:solidFill>
            <a:srgbClr val="00B05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l"/>
          <a:endParaRPr lang="en-US" sz="1100"/>
        </a:p>
      </cdr:txBody>
    </cdr:sp>
  </cdr:relSizeAnchor>
  <cdr:relSizeAnchor xmlns:cdr="http://schemas.openxmlformats.org/drawingml/2006/chartDrawing">
    <cdr:from>
      <cdr:x>0.78916</cdr:x>
      <cdr:y>0.89486</cdr:y>
    </cdr:from>
    <cdr:to>
      <cdr:x>0.8547</cdr:x>
      <cdr:y>0.93522</cdr:y>
    </cdr:to>
    <cdr:sp macro="" textlink="">
      <cdr:nvSpPr>
        <cdr:cNvPr id="4" name="Rectangle 3">
          <a:extLst xmlns:a="http://schemas.openxmlformats.org/drawingml/2006/main">
            <a:ext uri="{FF2B5EF4-FFF2-40B4-BE49-F238E27FC236}">
              <a16:creationId xmlns:a16="http://schemas.microsoft.com/office/drawing/2014/main" id="{05F16399-8267-F635-BC83-4CA029A19D13}"/>
            </a:ext>
          </a:extLst>
        </cdr:cNvPr>
        <cdr:cNvSpPr/>
      </cdr:nvSpPr>
      <cdr:spPr>
        <a:xfrm xmlns:a="http://schemas.openxmlformats.org/drawingml/2006/main" flipV="1">
          <a:off x="4690450" y="2578101"/>
          <a:ext cx="389549" cy="116264"/>
        </a:xfrm>
        <a:prstGeom xmlns:a="http://schemas.openxmlformats.org/drawingml/2006/main" prst="rect">
          <a:avLst/>
        </a:prstGeom>
        <a:solidFill xmlns:a="http://schemas.openxmlformats.org/drawingml/2006/main">
          <a:srgbClr val="008F00">
            <a:alpha val="26275"/>
          </a:srgbClr>
        </a:solidFill>
        <a:ln xmlns:a="http://schemas.openxmlformats.org/drawingml/2006/main">
          <a:solidFill>
            <a:srgbClr val="00B05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l"/>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0.03354</cdr:x>
      <cdr:y>0.05544</cdr:y>
    </cdr:from>
    <cdr:to>
      <cdr:x>0.35423</cdr:x>
      <cdr:y>0.13908</cdr:y>
    </cdr:to>
    <cdr:sp macro="" textlink="">
      <cdr:nvSpPr>
        <cdr:cNvPr id="3" name="TextBox 3">
          <a:extLst xmlns:a="http://schemas.openxmlformats.org/drawingml/2006/main">
            <a:ext uri="{FF2B5EF4-FFF2-40B4-BE49-F238E27FC236}">
              <a16:creationId xmlns:a16="http://schemas.microsoft.com/office/drawing/2014/main" id="{7CE4FAA1-CAE6-874D-A4EE-6F8FBC9CAE44}"/>
            </a:ext>
          </a:extLst>
        </cdr:cNvPr>
        <cdr:cNvSpPr txBox="1"/>
      </cdr:nvSpPr>
      <cdr:spPr>
        <a:xfrm xmlns:a="http://schemas.openxmlformats.org/drawingml/2006/main">
          <a:off x="191912" y="154583"/>
          <a:ext cx="1834762" cy="233205"/>
        </a:xfrm>
        <a:prstGeom xmlns:a="http://schemas.openxmlformats.org/drawingml/2006/main" prst="rect">
          <a:avLst/>
        </a:prstGeom>
        <a:gradFill xmlns:a="http://schemas.openxmlformats.org/drawingml/2006/main" flip="none"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path path="circle">
            <a:fillToRect t="100000" r="100000"/>
          </a:path>
          <a:tileRect l="-100000" b="-100000"/>
        </a:gradFill>
        <a:ln xmlns:a="http://schemas.openxmlformats.org/drawingml/2006/main">
          <a:solidFill>
            <a:schemeClr val="tx1">
              <a:lumMod val="50000"/>
              <a:lumOff val="50000"/>
            </a:schemeClr>
          </a:solidFill>
        </a:ln>
        <a:effectLst xmlns:a="http://schemas.openxmlformats.org/drawingml/2006/main"/>
      </cdr:spPr>
      <cdr:style>
        <a:lnRef xmlns:a="http://schemas.openxmlformats.org/drawingml/2006/main" idx="1">
          <a:schemeClr val="accent6"/>
        </a:lnRef>
        <a:fillRef xmlns:a="http://schemas.openxmlformats.org/drawingml/2006/main" idx="2">
          <a:schemeClr val="accent6"/>
        </a:fillRef>
        <a:effectRef xmlns:a="http://schemas.openxmlformats.org/drawingml/2006/main" idx="1">
          <a:schemeClr val="accent6"/>
        </a:effectRef>
        <a:fontRef xmlns:a="http://schemas.openxmlformats.org/drawingml/2006/main" idx="minor">
          <a:schemeClr val="dk1"/>
        </a:fontRef>
      </cdr:style>
      <cdr:txBody>
        <a:bodyPr xmlns:a="http://schemas.openxmlformats.org/drawingml/2006/main" wrap="square" rtlCol="0" anchor="t">
          <a:spAutoFit/>
        </a:bodyPr>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US" sz="900" b="1" i="1"/>
            <a:t>Higher</a:t>
          </a:r>
          <a:r>
            <a:rPr lang="en-US" sz="900" b="1" i="1" baseline="0"/>
            <a:t> is better ( Throughput)!</a:t>
          </a:r>
          <a:endParaRPr lang="en-US" sz="900" b="1" i="1"/>
        </a:p>
      </cdr:txBody>
    </cdr:sp>
  </cdr:relSizeAnchor>
  <cdr:relSizeAnchor xmlns:cdr="http://schemas.openxmlformats.org/drawingml/2006/chartDrawing">
    <cdr:from>
      <cdr:x>0.48257</cdr:x>
      <cdr:y>0.89476</cdr:y>
    </cdr:from>
    <cdr:to>
      <cdr:x>0.55445</cdr:x>
      <cdr:y>0.93727</cdr:y>
    </cdr:to>
    <cdr:sp macro="" textlink="">
      <cdr:nvSpPr>
        <cdr:cNvPr id="6" name="Rectangle 5">
          <a:extLst xmlns:a="http://schemas.openxmlformats.org/drawingml/2006/main">
            <a:ext uri="{FF2B5EF4-FFF2-40B4-BE49-F238E27FC236}">
              <a16:creationId xmlns:a16="http://schemas.microsoft.com/office/drawing/2014/main" id="{0E1B68AD-CDEC-BEF3-82BD-EF463331E20F}"/>
            </a:ext>
          </a:extLst>
        </cdr:cNvPr>
        <cdr:cNvSpPr/>
      </cdr:nvSpPr>
      <cdr:spPr>
        <a:xfrm xmlns:a="http://schemas.openxmlformats.org/drawingml/2006/main">
          <a:off x="2760952" y="2494845"/>
          <a:ext cx="411226" cy="118534"/>
        </a:xfrm>
        <a:prstGeom xmlns:a="http://schemas.openxmlformats.org/drawingml/2006/main" prst="rect">
          <a:avLst/>
        </a:prstGeom>
        <a:solidFill xmlns:a="http://schemas.openxmlformats.org/drawingml/2006/main">
          <a:srgbClr val="008F00">
            <a:alpha val="26275"/>
          </a:srgbClr>
        </a:solidFill>
        <a:ln xmlns:a="http://schemas.openxmlformats.org/drawingml/2006/main">
          <a:solidFill>
            <a:srgbClr val="00B05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l"/>
          <a:endParaRPr lang="en-US" sz="1100"/>
        </a:p>
      </cdr:txBody>
    </cdr:sp>
  </cdr:relSizeAnchor>
  <cdr:relSizeAnchor xmlns:cdr="http://schemas.openxmlformats.org/drawingml/2006/chartDrawing">
    <cdr:from>
      <cdr:x>0.79082</cdr:x>
      <cdr:y>0.89071</cdr:y>
    </cdr:from>
    <cdr:to>
      <cdr:x>0.85929</cdr:x>
      <cdr:y>0.94077</cdr:y>
    </cdr:to>
    <cdr:sp macro="" textlink="">
      <cdr:nvSpPr>
        <cdr:cNvPr id="8" name="Rectangle 7">
          <a:extLst xmlns:a="http://schemas.openxmlformats.org/drawingml/2006/main">
            <a:ext uri="{FF2B5EF4-FFF2-40B4-BE49-F238E27FC236}">
              <a16:creationId xmlns:a16="http://schemas.microsoft.com/office/drawing/2014/main" id="{63FB073C-BDA4-ED51-1BA3-F083BAF6E805}"/>
            </a:ext>
          </a:extLst>
        </cdr:cNvPr>
        <cdr:cNvSpPr/>
      </cdr:nvSpPr>
      <cdr:spPr>
        <a:xfrm xmlns:a="http://schemas.openxmlformats.org/drawingml/2006/main" flipV="1">
          <a:off x="4524558" y="2483555"/>
          <a:ext cx="391754" cy="139579"/>
        </a:xfrm>
        <a:prstGeom xmlns:a="http://schemas.openxmlformats.org/drawingml/2006/main" prst="rect">
          <a:avLst/>
        </a:prstGeom>
        <a:solidFill xmlns:a="http://schemas.openxmlformats.org/drawingml/2006/main">
          <a:srgbClr val="008F00">
            <a:alpha val="26275"/>
          </a:srgbClr>
        </a:solidFill>
        <a:ln xmlns:a="http://schemas.openxmlformats.org/drawingml/2006/main">
          <a:solidFill>
            <a:srgbClr val="00B05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l"/>
          <a:endParaRPr lang="en-US" sz="1100"/>
        </a:p>
      </cdr:txBody>
    </cdr:sp>
  </cdr:relSizeAnchor>
</c:userShapes>
</file>

<file path=word/drawings/drawing3.xml><?xml version="1.0" encoding="utf-8"?>
<c:userShapes xmlns:c="http://schemas.openxmlformats.org/drawingml/2006/chart">
  <cdr:relSizeAnchor xmlns:cdr="http://schemas.openxmlformats.org/drawingml/2006/chartDrawing">
    <cdr:from>
      <cdr:x>0.0202</cdr:x>
      <cdr:y>0.0227</cdr:y>
    </cdr:from>
    <cdr:to>
      <cdr:x>0.33369</cdr:x>
      <cdr:y>0.09237</cdr:y>
    </cdr:to>
    <cdr:sp macro="" textlink="">
      <cdr:nvSpPr>
        <cdr:cNvPr id="3" name="TextBox 3">
          <a:extLst xmlns:a="http://schemas.openxmlformats.org/drawingml/2006/main">
            <a:ext uri="{FF2B5EF4-FFF2-40B4-BE49-F238E27FC236}">
              <a16:creationId xmlns:a16="http://schemas.microsoft.com/office/drawing/2014/main" id="{7CE4FAA1-CAE6-874D-A4EE-6F8FBC9CAE44}"/>
            </a:ext>
          </a:extLst>
        </cdr:cNvPr>
        <cdr:cNvSpPr txBox="1"/>
      </cdr:nvSpPr>
      <cdr:spPr>
        <a:xfrm xmlns:a="http://schemas.openxmlformats.org/drawingml/2006/main">
          <a:off x="112441" y="84596"/>
          <a:ext cx="1744581" cy="259715"/>
        </a:xfrm>
        <a:prstGeom xmlns:a="http://schemas.openxmlformats.org/drawingml/2006/main" prst="rect">
          <a:avLst/>
        </a:prstGeom>
        <a:gradFill xmlns:a="http://schemas.openxmlformats.org/drawingml/2006/main" flip="none"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path path="circle">
            <a:fillToRect t="100000" r="100000"/>
          </a:path>
          <a:tileRect l="-100000" b="-100000"/>
        </a:gradFill>
        <a:ln xmlns:a="http://schemas.openxmlformats.org/drawingml/2006/main">
          <a:solidFill>
            <a:schemeClr val="tx1">
              <a:lumMod val="50000"/>
              <a:lumOff val="50000"/>
            </a:schemeClr>
          </a:solidFill>
        </a:ln>
        <a:effectLst xmlns:a="http://schemas.openxmlformats.org/drawingml/2006/main"/>
      </cdr:spPr>
      <cdr:style>
        <a:lnRef xmlns:a="http://schemas.openxmlformats.org/drawingml/2006/main" idx="1">
          <a:schemeClr val="accent6"/>
        </a:lnRef>
        <a:fillRef xmlns:a="http://schemas.openxmlformats.org/drawingml/2006/main" idx="2">
          <a:schemeClr val="accent6"/>
        </a:fillRef>
        <a:effectRef xmlns:a="http://schemas.openxmlformats.org/drawingml/2006/main" idx="1">
          <a:schemeClr val="accent6"/>
        </a:effectRef>
        <a:fontRef xmlns:a="http://schemas.openxmlformats.org/drawingml/2006/main" idx="minor">
          <a:schemeClr val="dk1"/>
        </a:fontRef>
      </cdr:style>
      <cdr:txBody>
        <a:bodyPr xmlns:a="http://schemas.openxmlformats.org/drawingml/2006/main" wrap="square" rtlCol="0" anchor="t">
          <a:noAutofit/>
        </a:bodyPr>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US" sz="900" b="1" i="1"/>
            <a:t>Higher</a:t>
          </a:r>
          <a:r>
            <a:rPr lang="en-US" sz="900" b="1" i="1" baseline="0"/>
            <a:t> is better ( Throughput)!</a:t>
          </a:r>
          <a:endParaRPr lang="en-US" sz="900" b="1" i="1"/>
        </a:p>
      </cdr:txBody>
    </cdr:sp>
  </cdr:relSizeAnchor>
  <cdr:relSizeAnchor xmlns:cdr="http://schemas.openxmlformats.org/drawingml/2006/chartDrawing">
    <cdr:from>
      <cdr:x>0.61982</cdr:x>
      <cdr:y>0.93626</cdr:y>
    </cdr:from>
    <cdr:to>
      <cdr:x>0.72348</cdr:x>
      <cdr:y>0.98153</cdr:y>
    </cdr:to>
    <cdr:sp macro="" textlink="">
      <cdr:nvSpPr>
        <cdr:cNvPr id="4" name="Rectangle 3">
          <a:extLst xmlns:a="http://schemas.openxmlformats.org/drawingml/2006/main">
            <a:ext uri="{FF2B5EF4-FFF2-40B4-BE49-F238E27FC236}">
              <a16:creationId xmlns:a16="http://schemas.microsoft.com/office/drawing/2014/main" id="{1B1746E7-440E-210A-6328-2D98D699E286}"/>
            </a:ext>
          </a:extLst>
        </cdr:cNvPr>
        <cdr:cNvSpPr/>
      </cdr:nvSpPr>
      <cdr:spPr>
        <a:xfrm xmlns:a="http://schemas.openxmlformats.org/drawingml/2006/main">
          <a:off x="2949847" y="3423393"/>
          <a:ext cx="493341" cy="165527"/>
        </a:xfrm>
        <a:prstGeom xmlns:a="http://schemas.openxmlformats.org/drawingml/2006/main" prst="rect">
          <a:avLst/>
        </a:prstGeom>
        <a:solidFill xmlns:a="http://schemas.openxmlformats.org/drawingml/2006/main">
          <a:srgbClr val="00B050">
            <a:alpha val="25098"/>
          </a:srgbClr>
        </a:solidFill>
        <a:ln xmlns:a="http://schemas.openxmlformats.org/drawingml/2006/main">
          <a:solidFill>
            <a:srgbClr val="00B05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l"/>
          <a:endParaRPr lang="en-US" sz="1100"/>
        </a:p>
      </cdr:txBody>
    </cdr:sp>
  </cdr:relSizeAnchor>
</c:userShapes>
</file>

<file path=word/drawings/drawing4.xml><?xml version="1.0" encoding="utf-8"?>
<c:userShapes xmlns:c="http://schemas.openxmlformats.org/drawingml/2006/chart">
  <cdr:relSizeAnchor xmlns:cdr="http://schemas.openxmlformats.org/drawingml/2006/chartDrawing">
    <cdr:from>
      <cdr:x>0.01134</cdr:x>
      <cdr:y>0.02239</cdr:y>
    </cdr:from>
    <cdr:to>
      <cdr:x>0.30596</cdr:x>
      <cdr:y>0.08495</cdr:y>
    </cdr:to>
    <cdr:sp macro="" textlink="">
      <cdr:nvSpPr>
        <cdr:cNvPr id="3" name="TextBox 3">
          <a:extLst xmlns:a="http://schemas.openxmlformats.org/drawingml/2006/main">
            <a:ext uri="{FF2B5EF4-FFF2-40B4-BE49-F238E27FC236}">
              <a16:creationId xmlns:a16="http://schemas.microsoft.com/office/drawing/2014/main" id="{7CE4FAA1-CAE6-874D-A4EE-6F8FBC9CAE44}"/>
            </a:ext>
          </a:extLst>
        </cdr:cNvPr>
        <cdr:cNvSpPr txBox="1"/>
      </cdr:nvSpPr>
      <cdr:spPr>
        <a:xfrm xmlns:a="http://schemas.openxmlformats.org/drawingml/2006/main">
          <a:off x="67796" y="83456"/>
          <a:ext cx="1761005" cy="233205"/>
        </a:xfrm>
        <a:prstGeom xmlns:a="http://schemas.openxmlformats.org/drawingml/2006/main" prst="rect">
          <a:avLst/>
        </a:prstGeom>
        <a:gradFill xmlns:a="http://schemas.openxmlformats.org/drawingml/2006/main" flip="none"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path path="circle">
            <a:fillToRect t="100000" r="100000"/>
          </a:path>
          <a:tileRect l="-100000" b="-100000"/>
        </a:gradFill>
        <a:ln xmlns:a="http://schemas.openxmlformats.org/drawingml/2006/main">
          <a:solidFill>
            <a:schemeClr val="tx1">
              <a:lumMod val="50000"/>
              <a:lumOff val="50000"/>
            </a:schemeClr>
          </a:solidFill>
        </a:ln>
        <a:effectLst xmlns:a="http://schemas.openxmlformats.org/drawingml/2006/main"/>
      </cdr:spPr>
      <cdr:style>
        <a:lnRef xmlns:a="http://schemas.openxmlformats.org/drawingml/2006/main" idx="1">
          <a:schemeClr val="accent6"/>
        </a:lnRef>
        <a:fillRef xmlns:a="http://schemas.openxmlformats.org/drawingml/2006/main" idx="2">
          <a:schemeClr val="accent6"/>
        </a:fillRef>
        <a:effectRef xmlns:a="http://schemas.openxmlformats.org/drawingml/2006/main" idx="1">
          <a:schemeClr val="accent6"/>
        </a:effectRef>
        <a:fontRef xmlns:a="http://schemas.openxmlformats.org/drawingml/2006/main" idx="minor">
          <a:schemeClr val="dk1"/>
        </a:fontRef>
      </cdr:style>
      <cdr:txBody>
        <a:bodyPr xmlns:a="http://schemas.openxmlformats.org/drawingml/2006/main" wrap="square" rtlCol="0" anchor="t">
          <a:spAutoFit/>
        </a:bodyPr>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US" sz="900" b="1" i="1"/>
            <a:t>Higher</a:t>
          </a:r>
          <a:r>
            <a:rPr lang="en-US" sz="900" b="1" i="1" baseline="0"/>
            <a:t> is better ( Throughput)!</a:t>
          </a:r>
          <a:endParaRPr lang="en-US" sz="900" b="1" i="1"/>
        </a:p>
      </cdr:txBody>
    </cdr:sp>
  </cdr:relSizeAnchor>
  <cdr:relSizeAnchor xmlns:cdr="http://schemas.openxmlformats.org/drawingml/2006/chartDrawing">
    <cdr:from>
      <cdr:x>0.61696</cdr:x>
      <cdr:y>0.93593</cdr:y>
    </cdr:from>
    <cdr:to>
      <cdr:x>0.72087</cdr:x>
      <cdr:y>0.9812</cdr:y>
    </cdr:to>
    <cdr:sp macro="" textlink="">
      <cdr:nvSpPr>
        <cdr:cNvPr id="4" name="Rectangle 3">
          <a:extLst xmlns:a="http://schemas.openxmlformats.org/drawingml/2006/main">
            <a:ext uri="{FF2B5EF4-FFF2-40B4-BE49-F238E27FC236}">
              <a16:creationId xmlns:a16="http://schemas.microsoft.com/office/drawing/2014/main" id="{1B1746E7-440E-210A-6328-2D98D699E286}"/>
            </a:ext>
          </a:extLst>
        </cdr:cNvPr>
        <cdr:cNvSpPr/>
      </cdr:nvSpPr>
      <cdr:spPr>
        <a:xfrm xmlns:a="http://schemas.openxmlformats.org/drawingml/2006/main">
          <a:off x="2929113" y="3422177"/>
          <a:ext cx="493331" cy="165527"/>
        </a:xfrm>
        <a:prstGeom xmlns:a="http://schemas.openxmlformats.org/drawingml/2006/main" prst="rect">
          <a:avLst/>
        </a:prstGeom>
        <a:solidFill xmlns:a="http://schemas.openxmlformats.org/drawingml/2006/main">
          <a:srgbClr val="00B050">
            <a:alpha val="25098"/>
          </a:srgbClr>
        </a:solidFill>
        <a:ln xmlns:a="http://schemas.openxmlformats.org/drawingml/2006/main">
          <a:solidFill>
            <a:srgbClr val="00B05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l"/>
          <a:endParaRPr lang="en-US" sz="1100"/>
        </a:p>
      </cdr:txBody>
    </cdr:sp>
  </cdr:relSizeAnchor>
</c:userShapes>
</file>

<file path=word/drawings/drawing5.xml><?xml version="1.0" encoding="utf-8"?>
<c:userShapes xmlns:c="http://schemas.openxmlformats.org/drawingml/2006/chart">
  <cdr:relSizeAnchor xmlns:cdr="http://schemas.openxmlformats.org/drawingml/2006/chartDrawing">
    <cdr:from>
      <cdr:x>0.25867</cdr:x>
      <cdr:y>0.91858</cdr:y>
    </cdr:from>
    <cdr:to>
      <cdr:x>0.33808</cdr:x>
      <cdr:y>0.96465</cdr:y>
    </cdr:to>
    <cdr:sp macro="" textlink="">
      <cdr:nvSpPr>
        <cdr:cNvPr id="3" name="Rectangle 2">
          <a:extLst xmlns:a="http://schemas.openxmlformats.org/drawingml/2006/main">
            <a:ext uri="{FF2B5EF4-FFF2-40B4-BE49-F238E27FC236}">
              <a16:creationId xmlns:a16="http://schemas.microsoft.com/office/drawing/2014/main" id="{06824D5C-3FD3-012E-804F-EFB4E6E77464}"/>
            </a:ext>
          </a:extLst>
        </cdr:cNvPr>
        <cdr:cNvSpPr/>
      </cdr:nvSpPr>
      <cdr:spPr>
        <a:xfrm xmlns:a="http://schemas.openxmlformats.org/drawingml/2006/main">
          <a:off x="1537456" y="2579915"/>
          <a:ext cx="471966" cy="129417"/>
        </a:xfrm>
        <a:prstGeom xmlns:a="http://schemas.openxmlformats.org/drawingml/2006/main" prst="rect">
          <a:avLst/>
        </a:prstGeom>
        <a:solidFill xmlns:a="http://schemas.openxmlformats.org/drawingml/2006/main">
          <a:srgbClr val="008F00">
            <a:alpha val="26275"/>
          </a:srgbClr>
        </a:solidFill>
        <a:ln xmlns:a="http://schemas.openxmlformats.org/drawingml/2006/main">
          <a:solidFill>
            <a:srgbClr val="00B05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l"/>
          <a:endParaRPr lang="en-US" sz="1100"/>
        </a:p>
      </cdr:txBody>
    </cdr:sp>
  </cdr:relSizeAnchor>
  <cdr:relSizeAnchor xmlns:cdr="http://schemas.openxmlformats.org/drawingml/2006/chartDrawing">
    <cdr:from>
      <cdr:x>0.40975</cdr:x>
      <cdr:y>0.91843</cdr:y>
    </cdr:from>
    <cdr:to>
      <cdr:x>0.48528</cdr:x>
      <cdr:y>0.96666</cdr:y>
    </cdr:to>
    <cdr:sp macro="" textlink="">
      <cdr:nvSpPr>
        <cdr:cNvPr id="4" name="Rectangle 3">
          <a:extLst xmlns:a="http://schemas.openxmlformats.org/drawingml/2006/main">
            <a:ext uri="{FF2B5EF4-FFF2-40B4-BE49-F238E27FC236}">
              <a16:creationId xmlns:a16="http://schemas.microsoft.com/office/drawing/2014/main" id="{943C925B-6D8D-2F9F-87C9-877F5C74595E}"/>
            </a:ext>
          </a:extLst>
        </cdr:cNvPr>
        <cdr:cNvSpPr/>
      </cdr:nvSpPr>
      <cdr:spPr>
        <a:xfrm xmlns:a="http://schemas.openxmlformats.org/drawingml/2006/main" flipV="1">
          <a:off x="2435404" y="2579510"/>
          <a:ext cx="448907" cy="135467"/>
        </a:xfrm>
        <a:prstGeom xmlns:a="http://schemas.openxmlformats.org/drawingml/2006/main" prst="rect">
          <a:avLst/>
        </a:prstGeom>
        <a:solidFill xmlns:a="http://schemas.openxmlformats.org/drawingml/2006/main">
          <a:srgbClr val="008F00">
            <a:alpha val="26275"/>
          </a:srgbClr>
        </a:solidFill>
        <a:ln xmlns:a="http://schemas.openxmlformats.org/drawingml/2006/main">
          <a:solidFill>
            <a:srgbClr val="00B05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l"/>
          <a:endParaRPr lang="en-US" sz="1100"/>
        </a:p>
      </cdr:txBody>
    </cdr:sp>
  </cdr:relSizeAnchor>
  <cdr:relSizeAnchor xmlns:cdr="http://schemas.openxmlformats.org/drawingml/2006/chartDrawing">
    <cdr:from>
      <cdr:x>0.56584</cdr:x>
      <cdr:y>0.92044</cdr:y>
    </cdr:from>
    <cdr:to>
      <cdr:x>0.63533</cdr:x>
      <cdr:y>0.96911</cdr:y>
    </cdr:to>
    <cdr:sp macro="" textlink="">
      <cdr:nvSpPr>
        <cdr:cNvPr id="9" name="Rectangle 8">
          <a:extLst xmlns:a="http://schemas.openxmlformats.org/drawingml/2006/main">
            <a:ext uri="{FF2B5EF4-FFF2-40B4-BE49-F238E27FC236}">
              <a16:creationId xmlns:a16="http://schemas.microsoft.com/office/drawing/2014/main" id="{E00F7E7B-4589-C63F-FAE9-38C2DA3AE276}"/>
            </a:ext>
          </a:extLst>
        </cdr:cNvPr>
        <cdr:cNvSpPr/>
      </cdr:nvSpPr>
      <cdr:spPr>
        <a:xfrm xmlns:a="http://schemas.openxmlformats.org/drawingml/2006/main">
          <a:off x="3363115" y="2585155"/>
          <a:ext cx="413018" cy="136698"/>
        </a:xfrm>
        <a:prstGeom xmlns:a="http://schemas.openxmlformats.org/drawingml/2006/main" prst="rect">
          <a:avLst/>
        </a:prstGeom>
        <a:solidFill xmlns:a="http://schemas.openxmlformats.org/drawingml/2006/main">
          <a:srgbClr val="008F00">
            <a:alpha val="26275"/>
          </a:srgbClr>
        </a:solidFill>
        <a:ln xmlns:a="http://schemas.openxmlformats.org/drawingml/2006/main">
          <a:solidFill>
            <a:srgbClr val="00B05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l"/>
          <a:endParaRPr lang="en-US" sz="1100"/>
        </a:p>
      </cdr:txBody>
    </cdr:sp>
  </cdr:relSizeAnchor>
  <cdr:relSizeAnchor xmlns:cdr="http://schemas.openxmlformats.org/drawingml/2006/chartDrawing">
    <cdr:from>
      <cdr:x>0.70958</cdr:x>
      <cdr:y>0.91642</cdr:y>
    </cdr:from>
    <cdr:to>
      <cdr:x>0.79202</cdr:x>
      <cdr:y>0.96917</cdr:y>
    </cdr:to>
    <cdr:sp macro="" textlink="">
      <cdr:nvSpPr>
        <cdr:cNvPr id="10" name="Rectangle 9">
          <a:extLst xmlns:a="http://schemas.openxmlformats.org/drawingml/2006/main">
            <a:ext uri="{FF2B5EF4-FFF2-40B4-BE49-F238E27FC236}">
              <a16:creationId xmlns:a16="http://schemas.microsoft.com/office/drawing/2014/main" id="{8BC56F70-3734-8F3D-A94F-F7EC7835DEE5}"/>
            </a:ext>
          </a:extLst>
        </cdr:cNvPr>
        <cdr:cNvSpPr/>
      </cdr:nvSpPr>
      <cdr:spPr>
        <a:xfrm xmlns:a="http://schemas.openxmlformats.org/drawingml/2006/main">
          <a:off x="4217447" y="2573866"/>
          <a:ext cx="490019" cy="148153"/>
        </a:xfrm>
        <a:prstGeom xmlns:a="http://schemas.openxmlformats.org/drawingml/2006/main" prst="rect">
          <a:avLst/>
        </a:prstGeom>
        <a:solidFill xmlns:a="http://schemas.openxmlformats.org/drawingml/2006/main">
          <a:srgbClr val="008F00">
            <a:alpha val="26275"/>
          </a:srgbClr>
        </a:solidFill>
        <a:ln xmlns:a="http://schemas.openxmlformats.org/drawingml/2006/main">
          <a:solidFill>
            <a:srgbClr val="00B05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l"/>
          <a:endParaRPr lang="en-US" sz="1100"/>
        </a:p>
      </cdr:txBody>
    </cdr:sp>
  </cdr:relSizeAnchor>
  <cdr:relSizeAnchor xmlns:cdr="http://schemas.openxmlformats.org/drawingml/2006/chartDrawing">
    <cdr:from>
      <cdr:x>0.86325</cdr:x>
      <cdr:y>0.92044</cdr:y>
    </cdr:from>
    <cdr:to>
      <cdr:x>0.93447</cdr:x>
      <cdr:y>0.96867</cdr:y>
    </cdr:to>
    <cdr:sp macro="" textlink="">
      <cdr:nvSpPr>
        <cdr:cNvPr id="11" name="Rectangle 10">
          <a:extLst xmlns:a="http://schemas.openxmlformats.org/drawingml/2006/main">
            <a:ext uri="{FF2B5EF4-FFF2-40B4-BE49-F238E27FC236}">
              <a16:creationId xmlns:a16="http://schemas.microsoft.com/office/drawing/2014/main" id="{C6D38D73-20BB-C42D-2EF8-C881AF189D01}"/>
            </a:ext>
          </a:extLst>
        </cdr:cNvPr>
        <cdr:cNvSpPr/>
      </cdr:nvSpPr>
      <cdr:spPr>
        <a:xfrm xmlns:a="http://schemas.openxmlformats.org/drawingml/2006/main">
          <a:off x="5130800" y="2585155"/>
          <a:ext cx="423333" cy="135467"/>
        </a:xfrm>
        <a:prstGeom xmlns:a="http://schemas.openxmlformats.org/drawingml/2006/main" prst="rect">
          <a:avLst/>
        </a:prstGeom>
        <a:solidFill xmlns:a="http://schemas.openxmlformats.org/drawingml/2006/main">
          <a:srgbClr val="008F00">
            <a:alpha val="26275"/>
          </a:srgbClr>
        </a:solidFill>
        <a:ln xmlns:a="http://schemas.openxmlformats.org/drawingml/2006/main">
          <a:solidFill>
            <a:srgbClr val="00B05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l"/>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2074</Words>
  <Characters>11825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JPMorgan Chase and Co.</Company>
  <LinksUpToDate>false</LinksUpToDate>
  <CharactersWithSpaces>13872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Kokosielis</dc:creator>
  <cp:lastModifiedBy>Peter Kokosielis</cp:lastModifiedBy>
  <cp:revision>5</cp:revision>
  <dcterms:created xsi:type="dcterms:W3CDTF">2025-04-24T19:39:00Z</dcterms:created>
  <dcterms:modified xsi:type="dcterms:W3CDTF">2025-04-24T20:46:00Z</dcterms:modified>
</cp:coreProperties>
</file>